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13036" w14:textId="77777777" w:rsidR="00F22915" w:rsidRDefault="00F22915" w:rsidP="00EC70F8">
      <w:pPr>
        <w:pStyle w:val="Title"/>
      </w:pPr>
    </w:p>
    <w:p w14:paraId="54834CA0" w14:textId="77777777" w:rsidR="00F22915" w:rsidRDefault="00F22915" w:rsidP="00EC70F8">
      <w:pPr>
        <w:pStyle w:val="Title"/>
      </w:pPr>
    </w:p>
    <w:p w14:paraId="4C1F7B21" w14:textId="77777777" w:rsidR="00F22915" w:rsidRDefault="00F22915" w:rsidP="00EC70F8">
      <w:pPr>
        <w:pStyle w:val="Title"/>
      </w:pPr>
    </w:p>
    <w:p w14:paraId="26FBCFA2" w14:textId="6A0E3212" w:rsidR="00EC70F8" w:rsidRDefault="001872DF" w:rsidP="00EC70F8">
      <w:pPr>
        <w:pStyle w:val="Title"/>
      </w:pPr>
      <w:r w:rsidRPr="00EB7CC5">
        <w:t>S</w:t>
      </w:r>
      <w:r w:rsidR="00EC70F8" w:rsidRPr="00EB7CC5">
        <w:t>pecification</w:t>
      </w:r>
      <w:r w:rsidRPr="00EB7CC5">
        <w:t xml:space="preserve"> of mod</w:t>
      </w:r>
      <w:r w:rsidR="00F22915">
        <w:t>u</w:t>
      </w:r>
      <w:r w:rsidR="00B8290E" w:rsidRPr="00EB7CC5">
        <w:t>l</w:t>
      </w:r>
      <w:r w:rsidR="00F22915">
        <w:t xml:space="preserve">es </w:t>
      </w:r>
    </w:p>
    <w:p w14:paraId="4EDD1EC9" w14:textId="77777777" w:rsidR="00F22915" w:rsidRDefault="00F22915"/>
    <w:p w14:paraId="13F2E9F3" w14:textId="77777777" w:rsidR="00F22915" w:rsidRDefault="00F22915"/>
    <w:p w14:paraId="5F79D3E8" w14:textId="31813D05" w:rsidR="00F22915" w:rsidRDefault="00F22915" w:rsidP="00F22915">
      <w:pPr>
        <w:rPr>
          <w:b/>
        </w:rPr>
      </w:pPr>
      <w:r w:rsidRPr="00F22915">
        <w:rPr>
          <w:b/>
        </w:rPr>
        <w:t xml:space="preserve">The model simulates the financial results &amp; cash flow of an investment in a solar power plant. The aim is to make the model stochastic </w:t>
      </w:r>
      <w:r>
        <w:rPr>
          <w:b/>
        </w:rPr>
        <w:t>using Monte Carlo approach. The variability of sun irradiation, technical reliability and variability of economic parameters will be taken into account.</w:t>
      </w:r>
    </w:p>
    <w:p w14:paraId="4FC77285" w14:textId="77777777" w:rsidR="00F22915" w:rsidRDefault="00F22915" w:rsidP="00F22915">
      <w:pPr>
        <w:rPr>
          <w:b/>
        </w:rPr>
      </w:pPr>
    </w:p>
    <w:p w14:paraId="460EC773" w14:textId="5213E3C8" w:rsidR="00F22915" w:rsidRPr="00F22915" w:rsidRDefault="00F22915" w:rsidP="00F22915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601655DB" wp14:editId="47E49489">
            <wp:extent cx="6116955" cy="3894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B6E" w14:textId="77777777" w:rsidR="00F22915" w:rsidRDefault="00F22915"/>
    <w:p w14:paraId="5185BC86" w14:textId="129E5366" w:rsidR="00A43570" w:rsidRDefault="00A43570">
      <w:r>
        <w:br w:type="page"/>
      </w:r>
    </w:p>
    <w:p w14:paraId="6845CBC5" w14:textId="77777777" w:rsidR="00704D82" w:rsidRDefault="00A43570" w:rsidP="00A43570">
      <w:pPr>
        <w:rPr>
          <w:noProof/>
        </w:rPr>
      </w:pPr>
      <w:r w:rsidRPr="00D60ED4">
        <w:rPr>
          <w:b/>
          <w:sz w:val="28"/>
        </w:rPr>
        <w:lastRenderedPageBreak/>
        <w:t>Table of conte</w:t>
      </w:r>
      <w:r w:rsidR="00D60ED4">
        <w:rPr>
          <w:b/>
          <w:sz w:val="28"/>
        </w:rPr>
        <w:t>n</w:t>
      </w:r>
      <w:r w:rsidRPr="00D60ED4">
        <w:rPr>
          <w:b/>
          <w:sz w:val="28"/>
        </w:rPr>
        <w:t>t</w:t>
      </w:r>
      <w:r w:rsidR="00D60ED4">
        <w:rPr>
          <w:b/>
          <w:sz w:val="28"/>
        </w:rPr>
        <w:t>s</w:t>
      </w:r>
      <w:r w:rsidR="00D60ED4">
        <w:rPr>
          <w:b/>
          <w:sz w:val="28"/>
        </w:rPr>
        <w:fldChar w:fldCharType="begin"/>
      </w:r>
      <w:r w:rsidR="00D60ED4">
        <w:rPr>
          <w:b/>
          <w:sz w:val="28"/>
        </w:rPr>
        <w:instrText xml:space="preserve"> TOC \o "1-2" </w:instrText>
      </w:r>
      <w:r w:rsidR="00D60ED4">
        <w:rPr>
          <w:b/>
          <w:sz w:val="28"/>
        </w:rPr>
        <w:fldChar w:fldCharType="separate"/>
      </w:r>
    </w:p>
    <w:p w14:paraId="58A7443E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General functioning of the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1EC25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Energy module (EM)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D175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744A08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48D2F3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D1770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2.4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D08E6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Technology module (TM)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F3E21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35F3BB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D4498A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60F99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3.4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61199B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4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Economic module (EcM)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200B8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7FB8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A86E7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5F941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4.4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7E1F8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5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Environmental module (EcM) – for now does nothing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64B92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1F6FF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1676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DC232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5.4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3E7C72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6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Support mechanism module (SM)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38E81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2BDF65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25EBE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B7F6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6.4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B9374D" w14:textId="77777777" w:rsidR="00704D82" w:rsidRDefault="00704D82">
      <w:pPr>
        <w:pStyle w:val="TOC1"/>
        <w:tabs>
          <w:tab w:val="left" w:pos="362"/>
          <w:tab w:val="right" w:leader="dot" w:pos="9623"/>
        </w:tabs>
        <w:rPr>
          <w:rFonts w:asciiTheme="minorHAnsi" w:hAnsiTheme="minorHAnsi"/>
          <w:b w:val="0"/>
          <w:noProof/>
          <w:color w:val="auto"/>
          <w:lang w:val="en-US"/>
        </w:rPr>
      </w:pPr>
      <w:r>
        <w:rPr>
          <w:noProof/>
        </w:rPr>
        <w:t>7</w:t>
      </w:r>
      <w:r>
        <w:rPr>
          <w:rFonts w:asciiTheme="minorHAnsi" w:hAnsiTheme="minorHAnsi"/>
          <w:b w:val="0"/>
          <w:noProof/>
          <w:color w:val="auto"/>
          <w:lang w:val="en-US"/>
        </w:rPr>
        <w:tab/>
      </w:r>
      <w:r>
        <w:rPr>
          <w:noProof/>
        </w:rPr>
        <w:t>Risk quantification module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B6422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7.1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Module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D3A0D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7.2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Key inputs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F8EC6C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7.3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Outputs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92D40F" w14:textId="77777777" w:rsidR="00704D82" w:rsidRDefault="00704D82">
      <w:pPr>
        <w:pStyle w:val="TOC2"/>
        <w:tabs>
          <w:tab w:val="left" w:pos="529"/>
          <w:tab w:val="right" w:leader="dot" w:pos="9623"/>
        </w:tabs>
        <w:rPr>
          <w:noProof/>
          <w:sz w:val="24"/>
          <w:szCs w:val="24"/>
          <w:lang w:val="en-US"/>
        </w:rPr>
      </w:pPr>
      <w:r>
        <w:rPr>
          <w:noProof/>
        </w:rPr>
        <w:t>7.4</w:t>
      </w:r>
      <w:r>
        <w:rPr>
          <w:noProof/>
          <w:sz w:val="24"/>
          <w:szCs w:val="24"/>
          <w:lang w:val="en-US"/>
        </w:rPr>
        <w:tab/>
      </w:r>
      <w:r>
        <w:rPr>
          <w:noProof/>
        </w:rPr>
        <w:t>Definition of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_Toc224793111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F2270D" w14:textId="20C4E6CA" w:rsidR="00A43570" w:rsidRPr="00D60ED4" w:rsidRDefault="00D60ED4" w:rsidP="00A43570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088133C3" w14:textId="77777777" w:rsidR="00D60ED4" w:rsidRDefault="00D60ED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22153205"/>
      <w:r>
        <w:br w:type="page"/>
      </w:r>
    </w:p>
    <w:p w14:paraId="23E0DE2D" w14:textId="3C7F1802" w:rsidR="003345A2" w:rsidRDefault="00B8290E" w:rsidP="00EC70F8">
      <w:pPr>
        <w:pStyle w:val="Heading1"/>
      </w:pPr>
      <w:bookmarkStart w:id="1" w:name="_Toc224793081"/>
      <w:r w:rsidRPr="00EB7CC5">
        <w:t>General functioning</w:t>
      </w:r>
      <w:bookmarkEnd w:id="0"/>
      <w:r w:rsidR="000A5E58">
        <w:t xml:space="preserve"> of the model</w:t>
      </w:r>
      <w:bookmarkEnd w:id="1"/>
    </w:p>
    <w:p w14:paraId="72C8D2E0" w14:textId="77777777" w:rsidR="000A5E58" w:rsidRDefault="000A5E58" w:rsidP="00A43570"/>
    <w:p w14:paraId="7CDC548B" w14:textId="5B5359D9" w:rsidR="00A43570" w:rsidRPr="00A43570" w:rsidRDefault="00A43570" w:rsidP="00A43570">
      <w:r>
        <w:t xml:space="preserve">The </w:t>
      </w:r>
      <w:r w:rsidR="007C1609">
        <w:t xml:space="preserve">program works </w:t>
      </w:r>
      <w:r>
        <w:t>in this sequence:</w:t>
      </w:r>
    </w:p>
    <w:p w14:paraId="7222D2ED" w14:textId="5BC41342" w:rsidR="000A5E58" w:rsidRDefault="000A5E58" w:rsidP="00B8290E">
      <w:pPr>
        <w:pStyle w:val="ListParagraph"/>
        <w:numPr>
          <w:ilvl w:val="0"/>
          <w:numId w:val="19"/>
        </w:numPr>
      </w:pPr>
      <w:r>
        <w:t xml:space="preserve">Inputs are </w:t>
      </w:r>
      <w:r w:rsidR="007C1609">
        <w:t>read from a</w:t>
      </w:r>
      <w:r>
        <w:t xml:space="preserve"> text files</w:t>
      </w:r>
      <w:r w:rsidR="000F0E92">
        <w:t xml:space="preserve"> – for each module a separate  text file</w:t>
      </w:r>
    </w:p>
    <w:p w14:paraId="114F5EFA" w14:textId="7E489810" w:rsidR="000A5E58" w:rsidRDefault="00BF487B" w:rsidP="00B8290E">
      <w:pPr>
        <w:pStyle w:val="ListParagraph"/>
        <w:numPr>
          <w:ilvl w:val="0"/>
          <w:numId w:val="19"/>
        </w:numPr>
      </w:pPr>
      <w:r>
        <w:t xml:space="preserve">The following </w:t>
      </w:r>
      <w:r w:rsidR="000A5E58">
        <w:t xml:space="preserve">loop is run X </w:t>
      </w:r>
      <w:r w:rsidR="00557C88">
        <w:t>cycles</w:t>
      </w:r>
      <w:r w:rsidR="000A5E58">
        <w:t xml:space="preserve"> (X is set in inputs):</w:t>
      </w:r>
    </w:p>
    <w:p w14:paraId="729C41D1" w14:textId="7C184947" w:rsidR="000A5E58" w:rsidRDefault="002722C8" w:rsidP="000B58C3">
      <w:pPr>
        <w:pStyle w:val="ListParagraph"/>
        <w:numPr>
          <w:ilvl w:val="1"/>
          <w:numId w:val="19"/>
        </w:numPr>
      </w:pPr>
      <w:r>
        <w:t xml:space="preserve">Based on inputs some values are randomly generated by running </w:t>
      </w:r>
      <w:r w:rsidR="00982B9A">
        <w:t xml:space="preserve">function </w:t>
      </w:r>
      <w:r>
        <w:t>initModule for each module</w:t>
      </w:r>
    </w:p>
    <w:p w14:paraId="52DF4976" w14:textId="7AD20E00" w:rsidR="00557C88" w:rsidRPr="000B58C3" w:rsidRDefault="002722C8" w:rsidP="00557C88">
      <w:pPr>
        <w:pStyle w:val="ListParagraph"/>
        <w:numPr>
          <w:ilvl w:val="1"/>
          <w:numId w:val="19"/>
        </w:numPr>
        <w:rPr>
          <w:bCs/>
        </w:rPr>
      </w:pPr>
      <w:r>
        <w:t>the expected cash flow is generated and written to a database</w:t>
      </w:r>
      <w:r w:rsidR="00557C88">
        <w:t xml:space="preserve"> by running EcM.</w:t>
      </w:r>
      <w:r w:rsidR="00557C88" w:rsidRPr="000B58C3">
        <w:rPr>
          <w:bCs/>
        </w:rPr>
        <w:t>generateISandBS</w:t>
      </w:r>
    </w:p>
    <w:p w14:paraId="2F32691B" w14:textId="60F6B628" w:rsidR="00B8290E" w:rsidRDefault="00B8290E" w:rsidP="00B8290E">
      <w:pPr>
        <w:pStyle w:val="ListParagraph"/>
        <w:numPr>
          <w:ilvl w:val="0"/>
          <w:numId w:val="19"/>
        </w:numPr>
      </w:pPr>
      <w:r w:rsidRPr="00EB7CC5">
        <w:t>Results are displayed</w:t>
      </w:r>
      <w:r w:rsidR="00971AF5">
        <w:t>:</w:t>
      </w:r>
    </w:p>
    <w:p w14:paraId="4DC385F4" w14:textId="5DADBEC1" w:rsidR="00971AF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outputIRRHistogram</w:t>
      </w:r>
    </w:p>
    <w:p w14:paraId="6D7BDFA8" w14:textId="1AF2027F" w:rsidR="00971AF5" w:rsidRPr="00EB7CC5" w:rsidRDefault="00971AF5" w:rsidP="000B58C3">
      <w:pPr>
        <w:pStyle w:val="ListParagraph"/>
        <w:numPr>
          <w:ilvl w:val="1"/>
          <w:numId w:val="19"/>
        </w:numPr>
      </w:pPr>
      <w:r>
        <w:t>RM.</w:t>
      </w:r>
      <w:r w:rsidRPr="00971AF5">
        <w:t xml:space="preserve"> </w:t>
      </w:r>
      <w:r>
        <w:t>outputIRRXYGraph</w:t>
      </w:r>
    </w:p>
    <w:p w14:paraId="69FE97BF" w14:textId="7F627CE7" w:rsidR="009F5BCE" w:rsidRPr="00EB7CC5" w:rsidRDefault="009127D9" w:rsidP="00EC70F8">
      <w:pPr>
        <w:pStyle w:val="Heading1"/>
      </w:pPr>
      <w:bookmarkStart w:id="2" w:name="_Toc222153206"/>
      <w:bookmarkStart w:id="3" w:name="_Toc224793082"/>
      <w:r w:rsidRPr="00EB7CC5">
        <w:t xml:space="preserve">Energy </w:t>
      </w:r>
      <w:r w:rsidR="00EC70F8" w:rsidRPr="00EB7CC5">
        <w:t>modul</w:t>
      </w:r>
      <w:r w:rsidRPr="00EB7CC5">
        <w:t>e</w:t>
      </w:r>
      <w:r w:rsidR="0003622B">
        <w:t xml:space="preserve"> (E</w:t>
      </w:r>
      <w:r w:rsidR="00FA0444" w:rsidRPr="00EB7CC5">
        <w:t>M</w:t>
      </w:r>
      <w:r w:rsidR="006E0FF5" w:rsidRPr="00EB7CC5">
        <w:t>)</w:t>
      </w:r>
      <w:bookmarkEnd w:id="2"/>
      <w:bookmarkEnd w:id="3"/>
    </w:p>
    <w:p w14:paraId="6ECABC56" w14:textId="77777777" w:rsidR="000106BA" w:rsidRPr="00EB7CC5" w:rsidRDefault="000106BA" w:rsidP="000106BA">
      <w:pPr>
        <w:pStyle w:val="Heading2"/>
      </w:pPr>
      <w:bookmarkStart w:id="4" w:name="_Toc222153207"/>
      <w:bookmarkStart w:id="5" w:name="_Toc224793083"/>
      <w:r w:rsidRPr="00EB7CC5">
        <w:t>Module description</w:t>
      </w:r>
      <w:bookmarkEnd w:id="4"/>
      <w:bookmarkEnd w:id="5"/>
    </w:p>
    <w:p w14:paraId="09C6F6FC" w14:textId="77777777" w:rsidR="000A028F" w:rsidRPr="00EB7CC5" w:rsidRDefault="000106BA" w:rsidP="000106BA">
      <w:r w:rsidRPr="00EB7CC5">
        <w:t>Takes care of:</w:t>
      </w:r>
    </w:p>
    <w:p w14:paraId="13440325" w14:textId="5FA2FB34" w:rsidR="000A028F" w:rsidRPr="00EB7CC5" w:rsidRDefault="000A028F" w:rsidP="000A028F">
      <w:pPr>
        <w:pStyle w:val="ListParagraph"/>
        <w:numPr>
          <w:ilvl w:val="0"/>
          <w:numId w:val="12"/>
        </w:numPr>
      </w:pPr>
      <w:r w:rsidRPr="00EB7CC5">
        <w:t xml:space="preserve">prediction of daily </w:t>
      </w:r>
      <w:r w:rsidR="00ED4015" w:rsidRPr="00EB7CC5">
        <w:t xml:space="preserve"> availability of primary energy</w:t>
      </w:r>
      <w:r w:rsidR="007F2D46">
        <w:t xml:space="preserve"> (transforming average monthly values into daily data for a sequence of 365x30 days (for 30 years))</w:t>
      </w:r>
    </w:p>
    <w:p w14:paraId="3839C549" w14:textId="77777777" w:rsidR="000106BA" w:rsidRPr="00EB7CC5" w:rsidRDefault="000106BA" w:rsidP="000106BA">
      <w:pPr>
        <w:pStyle w:val="Heading2"/>
      </w:pPr>
      <w:bookmarkStart w:id="6" w:name="_Toc222153208"/>
      <w:bookmarkStart w:id="7" w:name="_Toc224793084"/>
      <w:r w:rsidRPr="00EB7CC5">
        <w:t>Key inputs</w:t>
      </w:r>
      <w:bookmarkEnd w:id="6"/>
      <w:bookmarkEnd w:id="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2F9CEB4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B5244BC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E239127" w14:textId="77777777" w:rsidR="000106BA" w:rsidRPr="00EB7CC5" w:rsidRDefault="000106BA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5844920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EF64729" w14:textId="77777777" w:rsidR="000106BA" w:rsidRPr="00EB7CC5" w:rsidRDefault="000106BA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914D784" w14:textId="77777777" w:rsidR="000106BA" w:rsidRPr="00EB7CC5" w:rsidRDefault="000106BA" w:rsidP="00C234A5">
            <w:r w:rsidRPr="00EB7CC5">
              <w:t>Comment</w:t>
            </w:r>
          </w:p>
        </w:tc>
      </w:tr>
      <w:tr w:rsidR="001950CF" w:rsidRPr="00EB7CC5" w14:paraId="63A50ABD" w14:textId="77777777" w:rsidTr="001950CF">
        <w:tc>
          <w:tcPr>
            <w:tcW w:w="392" w:type="dxa"/>
            <w:tcBorders>
              <w:top w:val="single" w:sz="12" w:space="0" w:color="auto"/>
            </w:tcBorders>
          </w:tcPr>
          <w:p w14:paraId="31F9B950" w14:textId="77777777" w:rsidR="001950CF" w:rsidRPr="00EB7CC5" w:rsidRDefault="001950CF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446FB57" w14:textId="41FEA6A2" w:rsidR="001950CF" w:rsidRPr="00EB7CC5" w:rsidRDefault="001950CF" w:rsidP="00D20D26">
            <w:r w:rsidRPr="00EB7CC5">
              <w:t xml:space="preserve">monthly solar </w:t>
            </w:r>
            <w:r w:rsidR="00D20D26">
              <w:t>insolation</w:t>
            </w:r>
          </w:p>
        </w:tc>
        <w:tc>
          <w:tcPr>
            <w:tcW w:w="1457" w:type="dxa"/>
            <w:vMerge w:val="restart"/>
            <w:tcBorders>
              <w:top w:val="single" w:sz="12" w:space="0" w:color="auto"/>
            </w:tcBorders>
            <w:vAlign w:val="center"/>
          </w:tcPr>
          <w:p w14:paraId="42252B2C" w14:textId="50C784F3" w:rsidR="001950CF" w:rsidRPr="00EB7CC5" w:rsidRDefault="001950CF" w:rsidP="001950CF">
            <w:pPr>
              <w:jc w:val="center"/>
            </w:pPr>
            <w:r w:rsidRPr="00EB7CC5">
              <w:t xml:space="preserve">matrix </w:t>
            </w:r>
            <w:r>
              <w:t>12 x 2</w:t>
            </w:r>
            <w:r w:rsidRPr="00EB7CC5">
              <w:t>–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26F60669" w14:textId="19C0C2C9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4760B24D" w14:textId="69DC780B" w:rsidR="001950CF" w:rsidRPr="00EB7CC5" w:rsidRDefault="001950CF" w:rsidP="00C234A5">
            <w:r w:rsidRPr="00EB7CC5">
              <w:t>averages for each month in the year</w:t>
            </w:r>
          </w:p>
        </w:tc>
      </w:tr>
      <w:tr w:rsidR="001950CF" w:rsidRPr="00EB7CC5" w14:paraId="38E79B4D" w14:textId="77777777" w:rsidTr="00C234A5">
        <w:tc>
          <w:tcPr>
            <w:tcW w:w="392" w:type="dxa"/>
          </w:tcPr>
          <w:p w14:paraId="4D99DB89" w14:textId="77777777" w:rsidR="001950CF" w:rsidRPr="00EB7CC5" w:rsidRDefault="001950CF" w:rsidP="00C234A5">
            <w:r w:rsidRPr="00EB7CC5">
              <w:t>2</w:t>
            </w:r>
          </w:p>
        </w:tc>
        <w:tc>
          <w:tcPr>
            <w:tcW w:w="3260" w:type="dxa"/>
          </w:tcPr>
          <w:p w14:paraId="2287FFAC" w14:textId="723CA043" w:rsidR="001950CF" w:rsidRPr="00EB7CC5" w:rsidRDefault="001950CF" w:rsidP="00A60D41">
            <w:r w:rsidRPr="00EB7CC5">
              <w:t>monthly average daily max T</w:t>
            </w:r>
          </w:p>
        </w:tc>
        <w:tc>
          <w:tcPr>
            <w:tcW w:w="1457" w:type="dxa"/>
            <w:vMerge/>
          </w:tcPr>
          <w:p w14:paraId="56682859" w14:textId="114434F9" w:rsidR="001950CF" w:rsidRPr="00EB7CC5" w:rsidRDefault="001950CF" w:rsidP="00C234A5"/>
        </w:tc>
        <w:tc>
          <w:tcPr>
            <w:tcW w:w="1703" w:type="dxa"/>
          </w:tcPr>
          <w:p w14:paraId="74E0C761" w14:textId="12FD46F4" w:rsidR="001950CF" w:rsidRPr="00EB7CC5" w:rsidRDefault="001950CF" w:rsidP="00C234A5">
            <w:r>
              <w:t>user inputs</w:t>
            </w:r>
          </w:p>
        </w:tc>
        <w:tc>
          <w:tcPr>
            <w:tcW w:w="3077" w:type="dxa"/>
          </w:tcPr>
          <w:p w14:paraId="6E4DC767" w14:textId="6021E361" w:rsidR="001950CF" w:rsidRPr="00EB7CC5" w:rsidRDefault="001950CF" w:rsidP="00C234A5">
            <w:r w:rsidRPr="00EB7CC5">
              <w:t>averages for each month in the year</w:t>
            </w:r>
          </w:p>
        </w:tc>
      </w:tr>
      <w:tr w:rsidR="000106BA" w:rsidRPr="00EB7CC5" w14:paraId="7B34F41D" w14:textId="77777777" w:rsidTr="00C234A5">
        <w:tc>
          <w:tcPr>
            <w:tcW w:w="392" w:type="dxa"/>
          </w:tcPr>
          <w:p w14:paraId="283DAD92" w14:textId="77777777" w:rsidR="000106BA" w:rsidRPr="00EB7CC5" w:rsidRDefault="000106BA" w:rsidP="00C234A5">
            <w:r w:rsidRPr="00EB7CC5">
              <w:t>3</w:t>
            </w:r>
          </w:p>
        </w:tc>
        <w:tc>
          <w:tcPr>
            <w:tcW w:w="3260" w:type="dxa"/>
          </w:tcPr>
          <w:p w14:paraId="61387049" w14:textId="77777777" w:rsidR="000106BA" w:rsidRPr="00EB7CC5" w:rsidRDefault="000106BA" w:rsidP="00C234A5"/>
        </w:tc>
        <w:tc>
          <w:tcPr>
            <w:tcW w:w="1457" w:type="dxa"/>
          </w:tcPr>
          <w:p w14:paraId="4D388DD7" w14:textId="77777777" w:rsidR="000106BA" w:rsidRPr="00EB7CC5" w:rsidRDefault="000106BA" w:rsidP="00C234A5"/>
        </w:tc>
        <w:tc>
          <w:tcPr>
            <w:tcW w:w="1703" w:type="dxa"/>
          </w:tcPr>
          <w:p w14:paraId="0DA64B79" w14:textId="77777777" w:rsidR="000106BA" w:rsidRPr="00EB7CC5" w:rsidRDefault="000106BA" w:rsidP="00C234A5"/>
        </w:tc>
        <w:tc>
          <w:tcPr>
            <w:tcW w:w="3077" w:type="dxa"/>
          </w:tcPr>
          <w:p w14:paraId="3FAA16AE" w14:textId="77777777" w:rsidR="000106BA" w:rsidRPr="00EB7CC5" w:rsidRDefault="000106BA" w:rsidP="00C234A5"/>
        </w:tc>
      </w:tr>
    </w:tbl>
    <w:p w14:paraId="1665E0F8" w14:textId="77777777" w:rsidR="000106BA" w:rsidRPr="00EB7CC5" w:rsidRDefault="000106BA" w:rsidP="000106BA"/>
    <w:p w14:paraId="5D743D7E" w14:textId="77777777" w:rsidR="000106BA" w:rsidRPr="00EB7CC5" w:rsidRDefault="000106BA" w:rsidP="000106BA">
      <w:pPr>
        <w:pStyle w:val="Heading2"/>
      </w:pPr>
      <w:bookmarkStart w:id="8" w:name="_Toc222153209"/>
      <w:bookmarkStart w:id="9" w:name="_Toc224793085"/>
      <w:r w:rsidRPr="00EB7CC5">
        <w:t>Outputs</w:t>
      </w:r>
      <w:bookmarkEnd w:id="8"/>
      <w:bookmarkEnd w:id="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106BA" w:rsidRPr="00EB7CC5" w14:paraId="17F8EB5A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4F67FBD7" w14:textId="77777777" w:rsidR="000106BA" w:rsidRPr="00EB7CC5" w:rsidRDefault="000106BA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335449D" w14:textId="77777777" w:rsidR="000106BA" w:rsidRPr="00EB7CC5" w:rsidRDefault="000106BA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D962F41" w14:textId="77777777" w:rsidR="000106BA" w:rsidRPr="00EB7CC5" w:rsidRDefault="000106BA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559F7986" w14:textId="77777777" w:rsidR="000106BA" w:rsidRPr="00EB7CC5" w:rsidRDefault="000106BA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205EA43" w14:textId="77777777" w:rsidR="000106BA" w:rsidRPr="00EB7CC5" w:rsidRDefault="000106BA" w:rsidP="00C234A5">
            <w:r w:rsidRPr="00EB7CC5">
              <w:t>Comment</w:t>
            </w:r>
          </w:p>
        </w:tc>
      </w:tr>
      <w:tr w:rsidR="000106BA" w:rsidRPr="00EB7CC5" w14:paraId="28A4AD6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3699B76" w14:textId="77777777" w:rsidR="000106BA" w:rsidRPr="00EB7CC5" w:rsidRDefault="000106B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57DC772" w14:textId="614B6267" w:rsidR="000106BA" w:rsidRPr="00EB7CC5" w:rsidRDefault="008C2B7D" w:rsidP="00C234A5">
            <w:r w:rsidRPr="00EB7CC5">
              <w:t>30 years of daily solar ins</w:t>
            </w:r>
            <w:r w:rsidR="00D20D26">
              <w:t>o</w:t>
            </w:r>
            <w:r w:rsidRPr="00EB7CC5">
              <w:t xml:space="preserve">lation 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559487E" w14:textId="5468362B" w:rsidR="000106BA" w:rsidRPr="00EB7CC5" w:rsidRDefault="008C2B7D" w:rsidP="00C234A5">
            <w:r w:rsidRPr="00EB7CC5">
              <w:t xml:space="preserve">matrix </w:t>
            </w:r>
            <w:r w:rsidR="009D251E">
              <w:t xml:space="preserve">(30*365) x </w:t>
            </w:r>
            <w:r w:rsidR="001950CF">
              <w:t>2</w:t>
            </w:r>
            <w:r w:rsidRPr="00EB7CC5">
              <w:t>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4D3EC8B6" w14:textId="520DBAD7" w:rsidR="000106BA" w:rsidRPr="00EB7CC5" w:rsidRDefault="008C2B7D" w:rsidP="00C234A5">
            <w:r w:rsidRPr="00EB7CC5">
              <w:t>T</w:t>
            </w:r>
            <w:r w:rsidR="007B36F7">
              <w:t>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7CA6DE22" w14:textId="77777777" w:rsidR="000106BA" w:rsidRPr="00EB7CC5" w:rsidRDefault="000106BA" w:rsidP="00C234A5"/>
        </w:tc>
      </w:tr>
      <w:tr w:rsidR="000106BA" w:rsidRPr="00EB7CC5" w14:paraId="1DBFA68F" w14:textId="77777777" w:rsidTr="00C234A5">
        <w:tc>
          <w:tcPr>
            <w:tcW w:w="392" w:type="dxa"/>
          </w:tcPr>
          <w:p w14:paraId="509CDD06" w14:textId="77777777" w:rsidR="000106BA" w:rsidRPr="00EB7CC5" w:rsidRDefault="000106BA" w:rsidP="00C234A5">
            <w:r w:rsidRPr="00EB7CC5">
              <w:t>2</w:t>
            </w:r>
          </w:p>
        </w:tc>
        <w:tc>
          <w:tcPr>
            <w:tcW w:w="3260" w:type="dxa"/>
          </w:tcPr>
          <w:p w14:paraId="2CD80726" w14:textId="77777777" w:rsidR="000106BA" w:rsidRPr="00EB7CC5" w:rsidRDefault="000106BA" w:rsidP="00C234A5"/>
        </w:tc>
        <w:tc>
          <w:tcPr>
            <w:tcW w:w="1457" w:type="dxa"/>
          </w:tcPr>
          <w:p w14:paraId="7696F9B8" w14:textId="77777777" w:rsidR="000106BA" w:rsidRPr="00EB7CC5" w:rsidRDefault="000106BA" w:rsidP="00C234A5"/>
        </w:tc>
        <w:tc>
          <w:tcPr>
            <w:tcW w:w="1703" w:type="dxa"/>
          </w:tcPr>
          <w:p w14:paraId="18F6FB89" w14:textId="77777777" w:rsidR="000106BA" w:rsidRPr="00EB7CC5" w:rsidRDefault="000106BA" w:rsidP="00C234A5"/>
        </w:tc>
        <w:tc>
          <w:tcPr>
            <w:tcW w:w="3077" w:type="dxa"/>
          </w:tcPr>
          <w:p w14:paraId="561C7BA1" w14:textId="77777777" w:rsidR="000106BA" w:rsidRPr="00EB7CC5" w:rsidRDefault="000106BA" w:rsidP="00C234A5"/>
        </w:tc>
      </w:tr>
    </w:tbl>
    <w:p w14:paraId="5C6571F9" w14:textId="77777777" w:rsidR="000106BA" w:rsidRPr="00EB7CC5" w:rsidRDefault="000106BA" w:rsidP="000106BA"/>
    <w:p w14:paraId="3AD235E0" w14:textId="77777777" w:rsidR="000106BA" w:rsidRPr="00EB7CC5" w:rsidRDefault="000106BA" w:rsidP="000106BA">
      <w:pPr>
        <w:pStyle w:val="Heading2"/>
      </w:pPr>
      <w:bookmarkStart w:id="10" w:name="_Toc222153210"/>
      <w:bookmarkStart w:id="11" w:name="_Toc224793086"/>
      <w:r w:rsidRPr="00EB7CC5">
        <w:t>Definition of functions</w:t>
      </w:r>
      <w:bookmarkEnd w:id="10"/>
      <w:bookmarkEnd w:id="11"/>
    </w:p>
    <w:p w14:paraId="3F991642" w14:textId="6EF7C627" w:rsidR="006F42E0" w:rsidRDefault="006F42E0" w:rsidP="00ED4015">
      <w:pPr>
        <w:pStyle w:val="Heading3"/>
      </w:pPr>
      <w:r>
        <w:t>initModule</w:t>
      </w:r>
    </w:p>
    <w:p w14:paraId="3AD8FDEC" w14:textId="6E56C9B5" w:rsidR="00073E3F" w:rsidRDefault="00073E3F" w:rsidP="00CA4181">
      <w:pPr>
        <w:pStyle w:val="ListParagraph"/>
        <w:numPr>
          <w:ilvl w:val="0"/>
          <w:numId w:val="13"/>
        </w:numPr>
      </w:pPr>
      <w:r>
        <w:t xml:space="preserve">reads </w:t>
      </w:r>
      <w:r w:rsidR="00B4477B">
        <w:t xml:space="preserve">input </w:t>
      </w:r>
      <w:r>
        <w:t>data</w:t>
      </w:r>
    </w:p>
    <w:p w14:paraId="0684891A" w14:textId="426E66C4" w:rsidR="00B9294B" w:rsidRDefault="00B9294B" w:rsidP="00CA4181">
      <w:pPr>
        <w:pStyle w:val="ListParagraph"/>
        <w:numPr>
          <w:ilvl w:val="0"/>
          <w:numId w:val="13"/>
        </w:numPr>
      </w:pPr>
      <w:r>
        <w:t xml:space="preserve">runs </w:t>
      </w:r>
      <w:r w:rsidRPr="00EB7CC5">
        <w:t>generatePrimaryEnergyAvaialbility</w:t>
      </w:r>
    </w:p>
    <w:p w14:paraId="258C6890" w14:textId="77777777" w:rsidR="00B9294B" w:rsidRPr="00B9294B" w:rsidRDefault="00B9294B" w:rsidP="000B58C3"/>
    <w:p w14:paraId="33FB9C7A" w14:textId="7A332EB3" w:rsidR="00ED4015" w:rsidRPr="00EB7CC5" w:rsidRDefault="00ED4015" w:rsidP="00ED4015">
      <w:pPr>
        <w:pStyle w:val="Heading3"/>
      </w:pPr>
      <w:r w:rsidRPr="00EB7CC5">
        <w:t>generatePrimaryEnergyAvaialbility</w:t>
      </w:r>
      <w:r w:rsidR="003C28F3" w:rsidRPr="00EB7CC5">
        <w:t xml:space="preserve"> </w:t>
      </w:r>
    </w:p>
    <w:p w14:paraId="37134B0E" w14:textId="631021CD" w:rsidR="003C28F3" w:rsidRPr="00EB7CC5" w:rsidRDefault="003C28F3" w:rsidP="003C28F3">
      <w:r w:rsidRPr="00EB7CC5">
        <w:t>Parameters:</w:t>
      </w:r>
      <w:r w:rsidR="004E7918">
        <w:t xml:space="preserve"> </w:t>
      </w:r>
      <w:r w:rsidRPr="00EB7CC5">
        <w:t>start date</w:t>
      </w:r>
    </w:p>
    <w:p w14:paraId="2D6992BD" w14:textId="74102ACC" w:rsidR="000106BA" w:rsidRPr="00EB7CC5" w:rsidRDefault="003C28F3" w:rsidP="000106BA">
      <w:r w:rsidRPr="00EB7CC5">
        <w:t xml:space="preserve">based on </w:t>
      </w:r>
      <w:r w:rsidR="004E7918">
        <w:t xml:space="preserve">monthly </w:t>
      </w:r>
      <w:ins w:id="12" w:author="Borut Del Fabbro" w:date="2013-04-27T17:35:00Z">
        <w:r w:rsidR="003E4F73">
          <w:t xml:space="preserve">daily </w:t>
        </w:r>
      </w:ins>
      <w:r w:rsidR="004E7918">
        <w:t>averages</w:t>
      </w:r>
      <w:r w:rsidR="008C2B7D" w:rsidRPr="00EB7CC5">
        <w:t xml:space="preserve"> creates </w:t>
      </w:r>
      <w:r w:rsidR="00CA4181">
        <w:t>daily data</w:t>
      </w:r>
    </w:p>
    <w:p w14:paraId="0C342F79" w14:textId="654B4AA2" w:rsidR="003C28F3" w:rsidRDefault="003C28F3" w:rsidP="000106BA">
      <w:pPr>
        <w:rPr>
          <w:ins w:id="13" w:author="Borut Del Fabbro" w:date="2013-04-27T17:35:00Z"/>
        </w:rPr>
      </w:pPr>
      <w:r w:rsidRPr="00EB7CC5">
        <w:t>for each day of month</w:t>
      </w:r>
      <w:r w:rsidR="004E7918">
        <w:t xml:space="preserve">:   </w:t>
      </w:r>
      <w:r w:rsidRPr="00EB7CC5">
        <w:t>.insulation</w:t>
      </w:r>
      <w:r w:rsidR="00E718A2" w:rsidRPr="00EB7CC5">
        <w:t xml:space="preserve"> = average monthly insulation</w:t>
      </w:r>
      <w:r w:rsidR="001950CF">
        <w:t xml:space="preserve"> for respective month</w:t>
      </w:r>
      <w:r w:rsidR="006903F6">
        <w:t xml:space="preserve"> * </w:t>
      </w:r>
      <w:r w:rsidR="007B36F7">
        <w:t>(</w:t>
      </w:r>
      <w:r w:rsidR="006903F6">
        <w:t>random</w:t>
      </w:r>
      <w:r w:rsidR="007B36F7">
        <w:t xml:space="preserve"> factor according to normal distribution)</w:t>
      </w:r>
    </w:p>
    <w:p w14:paraId="2B46D390" w14:textId="77777777" w:rsidR="003E4F73" w:rsidRDefault="003E4F73" w:rsidP="000106BA">
      <w:pPr>
        <w:rPr>
          <w:ins w:id="14" w:author="Borut Del Fabbro" w:date="2013-04-27T17:35:00Z"/>
        </w:rPr>
      </w:pPr>
    </w:p>
    <w:p w14:paraId="572F141A" w14:textId="757DC4CA" w:rsidR="003E4F73" w:rsidRPr="003E4F73" w:rsidRDefault="003E4F73" w:rsidP="000106BA">
      <w:pPr>
        <w:rPr>
          <w:ins w:id="15" w:author="Borut Del Fabbro" w:date="2013-04-27T17:35:00Z"/>
          <w:b/>
          <w:rPrChange w:id="16" w:author="Borut Del Fabbro" w:date="2013-04-27T17:36:00Z">
            <w:rPr>
              <w:ins w:id="17" w:author="Borut Del Fabbro" w:date="2013-04-27T17:35:00Z"/>
            </w:rPr>
          </w:rPrChange>
        </w:rPr>
      </w:pPr>
      <w:ins w:id="18" w:author="Borut Del Fabbro" w:date="2013-04-27T17:35:00Z">
        <w:r w:rsidRPr="003E4F73">
          <w:rPr>
            <w:b/>
            <w:rPrChange w:id="19" w:author="Borut Del Fabbro" w:date="2013-04-27T17:36:00Z">
              <w:rPr/>
            </w:rPrChange>
          </w:rPr>
          <w:t>Example input data obtained  from http://re.jrc.ec.europa.eu/pvgis/apps4/pvest.php#</w:t>
        </w:r>
      </w:ins>
    </w:p>
    <w:p w14:paraId="4C8DB13E" w14:textId="77777777" w:rsidR="003E4F73" w:rsidRPr="003E4F73" w:rsidRDefault="003E4F73" w:rsidP="003E4F73">
      <w:pPr>
        <w:spacing w:before="100" w:beforeAutospacing="1" w:after="100" w:afterAutospacing="1"/>
        <w:rPr>
          <w:ins w:id="20" w:author="Borut Del Fabbro" w:date="2013-04-27T17:35:00Z"/>
          <w:rFonts w:ascii="Times" w:hAnsi="Times" w:cs="Times New Roman"/>
          <w:b/>
          <w:bCs/>
          <w:color w:val="000000"/>
          <w:sz w:val="26"/>
          <w:szCs w:val="26"/>
          <w:lang w:val="en-US" w:eastAsia="en-US"/>
        </w:rPr>
      </w:pPr>
      <w:ins w:id="21" w:author="Borut Del Fabbro" w:date="2013-04-27T17:35:00Z">
        <w:r w:rsidRPr="003E4F73">
          <w:rPr>
            <w:rFonts w:ascii="Times" w:hAnsi="Times" w:cs="Times New Roman"/>
            <w:b/>
            <w:bCs/>
            <w:color w:val="000000"/>
            <w:sz w:val="26"/>
            <w:szCs w:val="26"/>
            <w:lang w:val="en-US" w:eastAsia="en-US"/>
          </w:rPr>
          <w:t>Average Daily Solar Irradiance </w:t>
        </w:r>
      </w:ins>
    </w:p>
    <w:p w14:paraId="72D56585" w14:textId="77777777" w:rsidR="003E4F73" w:rsidRPr="003E4F73" w:rsidRDefault="003E4F73" w:rsidP="003E4F73">
      <w:pPr>
        <w:spacing w:before="100" w:beforeAutospacing="1" w:after="100" w:afterAutospacing="1"/>
        <w:rPr>
          <w:ins w:id="22" w:author="Borut Del Fabbro" w:date="2013-04-27T17:35:00Z"/>
          <w:rFonts w:ascii="Times" w:hAnsi="Times" w:cs="Times New Roman"/>
          <w:b/>
          <w:bCs/>
          <w:color w:val="000000"/>
          <w:sz w:val="21"/>
          <w:szCs w:val="21"/>
          <w:lang w:val="en-US" w:eastAsia="en-US"/>
        </w:rPr>
      </w:pPr>
      <w:ins w:id="23" w:author="Borut Del Fabbro" w:date="2013-04-27T17:35:00Z">
        <w:r w:rsidRPr="003E4F73">
          <w:rPr>
            <w:rFonts w:ascii="Times" w:hAnsi="Times" w:cs="Times New Roman"/>
            <w:b/>
            <w:bCs/>
            <w:color w:val="000000"/>
            <w:sz w:val="21"/>
            <w:szCs w:val="21"/>
            <w:lang w:val="en-US" w:eastAsia="en-US"/>
          </w:rPr>
          <w:t>PVGIS Estimates of average daily profiles</w:t>
        </w:r>
      </w:ins>
    </w:p>
    <w:p w14:paraId="7FA4A2E3" w14:textId="77777777" w:rsidR="003E4F73" w:rsidRPr="003E4F73" w:rsidRDefault="003E4F73" w:rsidP="003E4F73">
      <w:pPr>
        <w:spacing w:before="100" w:beforeAutospacing="1" w:after="100" w:afterAutospacing="1"/>
        <w:rPr>
          <w:ins w:id="24" w:author="Borut Del Fabbro" w:date="2013-04-27T17:35:00Z"/>
          <w:rFonts w:ascii="Times" w:hAnsi="Times" w:cs="Times New Roman"/>
          <w:color w:val="000000"/>
          <w:sz w:val="20"/>
          <w:szCs w:val="20"/>
          <w:lang w:val="en-US" w:eastAsia="en-US"/>
        </w:rPr>
      </w:pPr>
      <w:ins w:id="25" w:author="Borut Del Fabbro" w:date="2013-04-27T17:35:00Z">
        <w:r w:rsidRPr="003E4F73">
          <w:rPr>
            <w:rFonts w:ascii="Times" w:hAnsi="Times" w:cs="Times New Roman"/>
            <w:color w:val="000000"/>
            <w:sz w:val="20"/>
            <w:szCs w:val="20"/>
            <w:lang w:val="en-US" w:eastAsia="en-US"/>
          </w:rPr>
          <w:t>Results for: December</w:t>
        </w:r>
      </w:ins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1"/>
      </w:tblGrid>
      <w:tr w:rsidR="003E4F73" w:rsidRPr="003E4F73" w14:paraId="17769A75" w14:textId="77777777" w:rsidTr="003E4F73">
        <w:trPr>
          <w:tblCellSpacing w:w="15" w:type="dxa"/>
          <w:ins w:id="26" w:author="Borut Del Fabbro" w:date="2013-04-27T17:35:00Z"/>
        </w:trPr>
        <w:tc>
          <w:tcPr>
            <w:tcW w:w="0" w:type="auto"/>
            <w:vAlign w:val="center"/>
            <w:hideMark/>
          </w:tcPr>
          <w:p w14:paraId="6A09DD2B" w14:textId="77777777" w:rsidR="003E4F73" w:rsidRPr="003E4F73" w:rsidRDefault="003E4F73" w:rsidP="003E4F73">
            <w:pPr>
              <w:spacing w:after="0"/>
              <w:rPr>
                <w:ins w:id="27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  <w:ins w:id="28" w:author="Borut Del Fabbro" w:date="2013-04-27T17:35:00Z"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Solar radiation database used: PVGIS-CMSAF </w:t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Inclination of plane: 36 deg.</w:t>
              </w:r>
              <w:r w:rsidRPr="003E4F73">
                <w:rPr>
                  <w:rFonts w:ascii="Times" w:eastAsia="Times New Roman" w:hAnsi="Times" w:cs="Times New Roman"/>
                  <w:sz w:val="20"/>
                  <w:szCs w:val="20"/>
                  <w:lang w:val="en-US" w:eastAsia="en-US"/>
                </w:rPr>
                <w:br/>
                <w:t>Orientation (azimuth) of plane: 0 deg.</w:t>
              </w:r>
            </w:ins>
          </w:p>
        </w:tc>
      </w:tr>
      <w:tr w:rsidR="003E4F73" w:rsidRPr="003E4F73" w14:paraId="1E5CC81E" w14:textId="77777777" w:rsidTr="003E4F73">
        <w:trPr>
          <w:tblCellSpacing w:w="15" w:type="dxa"/>
          <w:ins w:id="29" w:author="Borut Del Fabbro" w:date="2013-04-27T17:35:00Z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90"/>
            </w:tblGrid>
            <w:tr w:rsidR="003E4F73" w:rsidRPr="003E4F73" w14:paraId="337E02C6" w14:textId="77777777">
              <w:trPr>
                <w:tblCellSpacing w:w="15" w:type="dxa"/>
                <w:ins w:id="30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60" w:rightFromText="60" w:vertAnchor="text"/>
                    <w:tblW w:w="5600" w:type="dxa"/>
                    <w:tblCellSpacing w:w="15" w:type="dxa"/>
                    <w:shd w:val="clear" w:color="auto" w:fill="EAEAE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4"/>
                    <w:gridCol w:w="836"/>
                    <w:gridCol w:w="837"/>
                    <w:gridCol w:w="837"/>
                    <w:gridCol w:w="837"/>
                    <w:gridCol w:w="837"/>
                    <w:gridCol w:w="852"/>
                  </w:tblGrid>
                  <w:tr w:rsidR="003E4F73" w:rsidRPr="003E4F73" w14:paraId="40EF8276" w14:textId="77777777">
                    <w:trPr>
                      <w:tblCellSpacing w:w="15" w:type="dxa"/>
                      <w:ins w:id="31" w:author="Borut Del Fabbro" w:date="2013-04-27T17:35:00Z"/>
                    </w:trPr>
                    <w:tc>
                      <w:tcPr>
                        <w:tcW w:w="5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103A32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2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sz w:val="20"/>
                              <w:szCs w:val="20"/>
                              <w:lang w:val="en-US" w:eastAsia="en-US"/>
                            </w:rPr>
                            <w:t>Time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9552C6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4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C956220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6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d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E24A8D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38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G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c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52F6C4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0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DNI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D1741F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2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DNI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c</w:t>
                          </w:r>
                        </w:ins>
                      </w:p>
                    </w:tc>
                    <w:tc>
                      <w:tcPr>
                        <w:tcW w:w="800" w:type="dxa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60CEEE" w14:textId="77777777" w:rsidR="003E4F73" w:rsidRPr="003E4F73" w:rsidRDefault="003E4F73" w:rsidP="003E4F73">
                        <w:pPr>
                          <w:spacing w:after="0"/>
                          <w:jc w:val="center"/>
                          <w:rPr>
                            <w:ins w:id="44" w:author="Borut Del Fabbro" w:date="2013-04-27T17:35:00Z"/>
                            <w:rFonts w:ascii="Times" w:eastAsia="Times New Roman" w:hAnsi="Times" w:cs="Times New Roman"/>
                            <w:b/>
                            <w:bCs/>
                            <w:sz w:val="20"/>
                            <w:szCs w:val="20"/>
                            <w:lang w:val="en-US" w:eastAsia="en-US"/>
                          </w:rPr>
                        </w:pPr>
                        <w:ins w:id="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 w:eastAsia="en-US"/>
                            </w:rPr>
                            <w:t>T</w:t>
                          </w:r>
                          <w:r w:rsidRPr="003E4F73">
                            <w:rPr>
                              <w:rFonts w:ascii="Times" w:eastAsia="Times New Roman" w:hAnsi="Times" w:cs="Times New Roman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vertAlign w:val="subscript"/>
                              <w:lang w:val="en-US" w:eastAsia="en-US"/>
                            </w:rPr>
                            <w:t>d</w:t>
                          </w:r>
                        </w:ins>
                      </w:p>
                    </w:tc>
                  </w:tr>
                  <w:tr w:rsidR="003E4F73" w:rsidRPr="003E4F73" w14:paraId="2C5FC14D" w14:textId="77777777">
                    <w:trPr>
                      <w:tblCellSpacing w:w="15" w:type="dxa"/>
                      <w:ins w:id="4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F6CC86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B50E19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EB7DA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4140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B56078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6AFF8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DA07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3.0</w:t>
                          </w:r>
                        </w:ins>
                      </w:p>
                    </w:tc>
                  </w:tr>
                  <w:tr w:rsidR="003E4F73" w:rsidRPr="003E4F73" w14:paraId="212C0830" w14:textId="77777777">
                    <w:trPr>
                      <w:tblCellSpacing w:w="15" w:type="dxa"/>
                      <w:ins w:id="6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87791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3D6A8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72DA58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33DA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957EB6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CEE5A7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1203E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3.2</w:t>
                          </w:r>
                        </w:ins>
                      </w:p>
                    </w:tc>
                  </w:tr>
                  <w:tr w:rsidR="003E4F73" w:rsidRPr="003E4F73" w14:paraId="68EA93D2" w14:textId="77777777">
                    <w:trPr>
                      <w:tblCellSpacing w:w="15" w:type="dxa"/>
                      <w:ins w:id="7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42E27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F7D9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5D531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4A46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F84E9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90D30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0DA7C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3.4</w:t>
                          </w:r>
                        </w:ins>
                      </w:p>
                    </w:tc>
                  </w:tr>
                  <w:tr w:rsidR="003E4F73" w:rsidRPr="003E4F73" w14:paraId="21B1590D" w14:textId="77777777">
                    <w:trPr>
                      <w:tblCellSpacing w:w="15" w:type="dxa"/>
                      <w:ins w:id="9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35DC4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06:52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501C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4F43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EDD905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4F749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D327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8A5F4E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3.6</w:t>
                          </w:r>
                        </w:ins>
                      </w:p>
                    </w:tc>
                  </w:tr>
                  <w:tr w:rsidR="003E4F73" w:rsidRPr="003E4F73" w14:paraId="0B21300F" w14:textId="77777777">
                    <w:trPr>
                      <w:tblCellSpacing w:w="15" w:type="dxa"/>
                      <w:ins w:id="10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B2095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1DECC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109C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4731E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52E91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8C45C8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1EDD6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3.7</w:t>
                          </w:r>
                        </w:ins>
                      </w:p>
                    </w:tc>
                  </w:tr>
                  <w:tr w:rsidR="003E4F73" w:rsidRPr="003E4F73" w14:paraId="2C1AE229" w14:textId="77777777">
                    <w:trPr>
                      <w:tblCellSpacing w:w="15" w:type="dxa"/>
                      <w:ins w:id="12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3D6F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E33A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4571E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3003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0A3D1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D5B5F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B31A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3.9</w:t>
                          </w:r>
                        </w:ins>
                      </w:p>
                    </w:tc>
                  </w:tr>
                  <w:tr w:rsidR="003E4F73" w:rsidRPr="003E4F73" w14:paraId="488AFA17" w14:textId="77777777">
                    <w:trPr>
                      <w:tblCellSpacing w:w="15" w:type="dxa"/>
                      <w:ins w:id="13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63101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6E3BD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FAAB5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8C8C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DF292F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FE231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951D1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4.1</w:t>
                          </w:r>
                        </w:ins>
                      </w:p>
                    </w:tc>
                  </w:tr>
                  <w:tr w:rsidR="003E4F73" w:rsidRPr="003E4F73" w14:paraId="0E1FC7F4" w14:textId="77777777">
                    <w:trPr>
                      <w:tblCellSpacing w:w="15" w:type="dxa"/>
                      <w:ins w:id="15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A917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07:52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EFC1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E81E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DB0FF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018D7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9BFFC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B0D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4.3</w:t>
                          </w:r>
                        </w:ins>
                      </w:p>
                    </w:tc>
                  </w:tr>
                  <w:tr w:rsidR="003E4F73" w:rsidRPr="003E4F73" w14:paraId="6F940416" w14:textId="77777777">
                    <w:trPr>
                      <w:tblCellSpacing w:w="15" w:type="dxa"/>
                      <w:ins w:id="16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469F5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5D07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F5D3C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CA530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E131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2782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CD1B0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4.5</w:t>
                          </w:r>
                        </w:ins>
                      </w:p>
                    </w:tc>
                  </w:tr>
                  <w:tr w:rsidR="003E4F73" w:rsidRPr="003E4F73" w14:paraId="7DA04BD3" w14:textId="77777777">
                    <w:trPr>
                      <w:tblCellSpacing w:w="15" w:type="dxa"/>
                      <w:ins w:id="18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6DA0B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BC63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B083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C1E1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ED4E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F2ADF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086F3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4.7</w:t>
                          </w:r>
                        </w:ins>
                      </w:p>
                    </w:tc>
                  </w:tr>
                  <w:tr w:rsidR="003E4F73" w:rsidRPr="003E4F73" w14:paraId="23D0392F" w14:textId="77777777">
                    <w:trPr>
                      <w:tblCellSpacing w:w="15" w:type="dxa"/>
                      <w:ins w:id="19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989E79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1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869B7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1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08127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5B9C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FF39A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153FE1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E4839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4.9</w:t>
                          </w:r>
                        </w:ins>
                      </w:p>
                    </w:tc>
                  </w:tr>
                  <w:tr w:rsidR="003E4F73" w:rsidRPr="003E4F73" w14:paraId="79E32C34" w14:textId="77777777">
                    <w:trPr>
                      <w:tblCellSpacing w:w="15" w:type="dxa"/>
                      <w:ins w:id="21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2E7C1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08:52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5B6B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E2A871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8E5C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7E47E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9845E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BD72A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5.0</w:t>
                          </w:r>
                        </w:ins>
                      </w:p>
                    </w:tc>
                  </w:tr>
                  <w:tr w:rsidR="003E4F73" w:rsidRPr="003E4F73" w14:paraId="333026D6" w14:textId="77777777">
                    <w:trPr>
                      <w:tblCellSpacing w:w="15" w:type="dxa"/>
                      <w:ins w:id="22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23BD0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1886C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F8093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874D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C016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1AB82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512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16A7C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5.2</w:t>
                          </w:r>
                        </w:ins>
                      </w:p>
                    </w:tc>
                  </w:tr>
                  <w:tr w:rsidR="003E4F73" w:rsidRPr="003E4F73" w14:paraId="4A5BD897" w14:textId="77777777">
                    <w:trPr>
                      <w:tblCellSpacing w:w="15" w:type="dxa"/>
                      <w:ins w:id="24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4E9E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24A9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86F1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E52A4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424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95103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9BB69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B8A9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5.4</w:t>
                          </w:r>
                        </w:ins>
                      </w:p>
                    </w:tc>
                  </w:tr>
                  <w:tr w:rsidR="003E4F73" w:rsidRPr="003E4F73" w14:paraId="748A4902" w14:textId="77777777">
                    <w:trPr>
                      <w:tblCellSpacing w:w="15" w:type="dxa"/>
                      <w:ins w:id="25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90FD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5955B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3A14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40264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480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09352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48FE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604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5171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5.6</w:t>
                          </w:r>
                        </w:ins>
                      </w:p>
                    </w:tc>
                  </w:tr>
                  <w:tr w:rsidR="003E4F73" w:rsidRPr="003E4F73" w14:paraId="39A43071" w14:textId="77777777">
                    <w:trPr>
                      <w:tblCellSpacing w:w="15" w:type="dxa"/>
                      <w:ins w:id="27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1FB9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09:52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0DF3F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542D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4F721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846A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1A4E8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445CA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5.8</w:t>
                          </w:r>
                        </w:ins>
                      </w:p>
                    </w:tc>
                  </w:tr>
                  <w:tr w:rsidR="003E4F73" w:rsidRPr="003E4F73" w14:paraId="15C67A16" w14:textId="77777777">
                    <w:trPr>
                      <w:tblCellSpacing w:w="15" w:type="dxa"/>
                      <w:ins w:id="28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31F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3BE05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1A530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F023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582B4A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246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58C70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2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667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D7398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2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6.0</w:t>
                          </w:r>
                        </w:ins>
                      </w:p>
                    </w:tc>
                  </w:tr>
                  <w:tr w:rsidR="003E4F73" w:rsidRPr="003E4F73" w14:paraId="52F6CA58" w14:textId="77777777">
                    <w:trPr>
                      <w:tblCellSpacing w:w="15" w:type="dxa"/>
                      <w:ins w:id="30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465E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A47A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068D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6CF29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0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0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A3F3E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CFFB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691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EA3B6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6.1</w:t>
                          </w:r>
                        </w:ins>
                      </w:p>
                    </w:tc>
                  </w:tr>
                  <w:tr w:rsidR="003E4F73" w:rsidRPr="003E4F73" w14:paraId="1A68EE8B" w14:textId="77777777">
                    <w:trPr>
                      <w:tblCellSpacing w:w="15" w:type="dxa"/>
                      <w:ins w:id="31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BD74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2E06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C56A9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97B65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3C09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535BB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F191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6.3</w:t>
                          </w:r>
                        </w:ins>
                      </w:p>
                    </w:tc>
                  </w:tr>
                  <w:tr w:rsidR="003E4F73" w:rsidRPr="003E4F73" w14:paraId="6B5F42EE" w14:textId="77777777">
                    <w:trPr>
                      <w:tblCellSpacing w:w="15" w:type="dxa"/>
                      <w:ins w:id="33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93FFB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C5282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4A24DD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191EE2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3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692F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4EF35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727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DB693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6.5</w:t>
                          </w:r>
                        </w:ins>
                      </w:p>
                    </w:tc>
                  </w:tr>
                  <w:tr w:rsidR="003E4F73" w:rsidRPr="003E4F73" w14:paraId="54C62CC3" w14:textId="77777777">
                    <w:trPr>
                      <w:tblCellSpacing w:w="15" w:type="dxa"/>
                      <w:ins w:id="34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97A54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ABDE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08287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A8F2E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F52EA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60B2D0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740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CA811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6.6</w:t>
                          </w:r>
                        </w:ins>
                      </w:p>
                    </w:tc>
                  </w:tr>
                  <w:tr w:rsidR="003E4F73" w:rsidRPr="003E4F73" w14:paraId="127C5065" w14:textId="77777777">
                    <w:trPr>
                      <w:tblCellSpacing w:w="15" w:type="dxa"/>
                      <w:ins w:id="36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B0088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4445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B2A9E7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0DC46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43350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FA9A5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3F1E5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6.8</w:t>
                          </w:r>
                        </w:ins>
                      </w:p>
                    </w:tc>
                  </w:tr>
                  <w:tr w:rsidR="003E4F73" w:rsidRPr="003E4F73" w14:paraId="3C0B4F16" w14:textId="77777777">
                    <w:trPr>
                      <w:tblCellSpacing w:w="15" w:type="dxa"/>
                      <w:ins w:id="37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624E32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02BD6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CCF78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3BCA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CDDE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CC2A8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896C4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6.9</w:t>
                          </w:r>
                        </w:ins>
                      </w:p>
                    </w:tc>
                  </w:tr>
                  <w:tr w:rsidR="003E4F73" w:rsidRPr="003E4F73" w14:paraId="6CA50F12" w14:textId="77777777">
                    <w:trPr>
                      <w:tblCellSpacing w:w="15" w:type="dxa"/>
                      <w:ins w:id="39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E5C56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1D3B68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0EEB6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16ABB3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3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3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9E231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B54D4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6346E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7.1</w:t>
                          </w:r>
                        </w:ins>
                      </w:p>
                    </w:tc>
                  </w:tr>
                  <w:tr w:rsidR="003E4F73" w:rsidRPr="003E4F73" w14:paraId="7F823164" w14:textId="77777777">
                    <w:trPr>
                      <w:tblCellSpacing w:w="15" w:type="dxa"/>
                      <w:ins w:id="40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4013F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4B7A7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6A72CB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66AFC0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53CEC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302B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E0DB91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7.2</w:t>
                          </w:r>
                        </w:ins>
                      </w:p>
                    </w:tc>
                  </w:tr>
                  <w:tr w:rsidR="003E4F73" w:rsidRPr="003E4F73" w14:paraId="551EF656" w14:textId="77777777">
                    <w:trPr>
                      <w:tblCellSpacing w:w="15" w:type="dxa"/>
                      <w:ins w:id="42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ADD69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80D61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68098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4158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EA412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CD1B9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3144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7.3</w:t>
                          </w:r>
                        </w:ins>
                      </w:p>
                    </w:tc>
                  </w:tr>
                  <w:tr w:rsidR="003E4F73" w:rsidRPr="003E4F73" w14:paraId="0C0CBD70" w14:textId="77777777">
                    <w:trPr>
                      <w:tblCellSpacing w:w="15" w:type="dxa"/>
                      <w:ins w:id="43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DD20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3C5C9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B9572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851AA3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FC020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E61B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3BE068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7.4</w:t>
                          </w:r>
                        </w:ins>
                      </w:p>
                    </w:tc>
                  </w:tr>
                  <w:tr w:rsidR="003E4F73" w:rsidRPr="003E4F73" w14:paraId="5317CEA0" w14:textId="77777777">
                    <w:trPr>
                      <w:tblCellSpacing w:w="15" w:type="dxa"/>
                      <w:ins w:id="45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CC301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12:52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5E3B0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0C20E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56830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D5FD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F835D3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D9C5F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7.5</w:t>
                          </w:r>
                        </w:ins>
                      </w:p>
                    </w:tc>
                  </w:tr>
                  <w:tr w:rsidR="003E4F73" w:rsidRPr="003E4F73" w14:paraId="100948E2" w14:textId="77777777">
                    <w:trPr>
                      <w:tblCellSpacing w:w="15" w:type="dxa"/>
                      <w:ins w:id="46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35EA2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8607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341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E29F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FC90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4C82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33A741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8511D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7.6</w:t>
                          </w:r>
                        </w:ins>
                      </w:p>
                    </w:tc>
                  </w:tr>
                  <w:tr w:rsidR="003E4F73" w:rsidRPr="003E4F73" w14:paraId="5206AA8D" w14:textId="77777777">
                    <w:trPr>
                      <w:tblCellSpacing w:w="15" w:type="dxa"/>
                      <w:ins w:id="48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3DC4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A041F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0EAC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7FA48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BBAA4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80D2A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740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1DBD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105C5056" w14:textId="77777777">
                    <w:trPr>
                      <w:tblCellSpacing w:w="15" w:type="dxa"/>
                      <w:ins w:id="49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4C9B7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4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9509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4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AA9C6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D3F8E1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3BAED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AEA8A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727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88B38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1D1837E9" w14:textId="77777777">
                    <w:trPr>
                      <w:tblCellSpacing w:w="15" w:type="dxa"/>
                      <w:ins w:id="51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82A43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E3D6C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B3A4F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CBE6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56AF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A0CD7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711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FF60B3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2382CDF5" w14:textId="77777777">
                    <w:trPr>
                      <w:tblCellSpacing w:w="15" w:type="dxa"/>
                      <w:ins w:id="52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25A8B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0C5F10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4BCB2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6179B6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2B0C6C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C5D73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691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ADF4C6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5EAFFD9E" w14:textId="77777777">
                    <w:trPr>
                      <w:tblCellSpacing w:w="15" w:type="dxa"/>
                      <w:ins w:id="54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C23EED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8FA3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271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87D6F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4F239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1436F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246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8E3C1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667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A2F5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219277BD" w14:textId="77777777">
                    <w:trPr>
                      <w:tblCellSpacing w:w="15" w:type="dxa"/>
                      <w:ins w:id="55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0A18E5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0DF31D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251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87FDD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21066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531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FE8D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68F23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638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5B9C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7ECA4870" w14:textId="77777777">
                    <w:trPr>
                      <w:tblCellSpacing w:w="15" w:type="dxa"/>
                      <w:ins w:id="57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B085A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A7D81E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EE839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83C1D6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480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413D4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D7C6F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604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AF9089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2E7904D8" w14:textId="77777777">
                    <w:trPr>
                      <w:tblCellSpacing w:w="15" w:type="dxa"/>
                      <w:ins w:id="58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49DF8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104A9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203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09ED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DACB0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424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DAC972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3070F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5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698DF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5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7.9</w:t>
                          </w:r>
                        </w:ins>
                      </w:p>
                    </w:tc>
                  </w:tr>
                  <w:tr w:rsidR="003E4F73" w:rsidRPr="003E4F73" w14:paraId="791A8E1D" w14:textId="77777777">
                    <w:trPr>
                      <w:tblCellSpacing w:w="15" w:type="dxa"/>
                      <w:ins w:id="60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BB957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616BD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7201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A9A3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0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0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E876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1661A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512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ACC5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00B1D199" w14:textId="77777777">
                    <w:trPr>
                      <w:tblCellSpacing w:w="15" w:type="dxa"/>
                      <w:ins w:id="61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CAD8A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E5A0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148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4A82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7E21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301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D7142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2CAC9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450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AE57B2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7.8</w:t>
                          </w:r>
                        </w:ins>
                      </w:p>
                    </w:tc>
                  </w:tr>
                  <w:tr w:rsidR="003E4F73" w:rsidRPr="003E4F73" w14:paraId="4165073F" w14:textId="77777777">
                    <w:trPr>
                      <w:tblCellSpacing w:w="15" w:type="dxa"/>
                      <w:ins w:id="63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C2930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8E5E9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114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7CF81E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B7337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3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3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228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53F219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139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F7ABB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376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84595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7.7</w:t>
                          </w:r>
                        </w:ins>
                      </w:p>
                    </w:tc>
                  </w:tr>
                  <w:tr w:rsidR="003E4F73" w:rsidRPr="003E4F73" w14:paraId="34E1F621" w14:textId="77777777">
                    <w:trPr>
                      <w:tblCellSpacing w:w="15" w:type="dxa"/>
                      <w:ins w:id="64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D3DA2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964AA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81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5F2157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36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2E343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95445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F6AD5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290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9450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7.6</w:t>
                          </w:r>
                        </w:ins>
                      </w:p>
                    </w:tc>
                  </w:tr>
                  <w:tr w:rsidR="003E4F73" w:rsidRPr="003E4F73" w14:paraId="50D0D4EA" w14:textId="77777777">
                    <w:trPr>
                      <w:tblCellSpacing w:w="15" w:type="dxa"/>
                      <w:ins w:id="66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BAC147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39A40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20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FAB057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FE62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6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6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15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026FCA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B8C1C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EFDBD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7.5</w:t>
                          </w:r>
                        </w:ins>
                      </w:p>
                    </w:tc>
                  </w:tr>
                  <w:tr w:rsidR="003E4F73" w:rsidRPr="003E4F73" w14:paraId="507B66F2" w14:textId="77777777">
                    <w:trPr>
                      <w:tblCellSpacing w:w="15" w:type="dxa"/>
                      <w:ins w:id="67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84F5B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5D4409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ABF585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AD003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CEED69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1AB1B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8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C5268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8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7.4</w:t>
                          </w:r>
                        </w:ins>
                      </w:p>
                    </w:tc>
                  </w:tr>
                  <w:tr w:rsidR="003E4F73" w:rsidRPr="003E4F73" w14:paraId="67BEF477" w14:textId="77777777">
                    <w:trPr>
                      <w:tblCellSpacing w:w="15" w:type="dxa"/>
                      <w:ins w:id="69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929289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16:52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B07A23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EE7050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FB7B5D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69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69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5C858C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202389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A42979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7.2</w:t>
                          </w:r>
                        </w:ins>
                      </w:p>
                    </w:tc>
                  </w:tr>
                  <w:tr w:rsidR="003E4F73" w:rsidRPr="003E4F73" w14:paraId="51875EEF" w14:textId="77777777">
                    <w:trPr>
                      <w:tblCellSpacing w:w="15" w:type="dxa"/>
                      <w:ins w:id="70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3B56D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347DB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2C6A9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62325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31974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D858C0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1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759F7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1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7.0</w:t>
                          </w:r>
                        </w:ins>
                      </w:p>
                    </w:tc>
                  </w:tr>
                  <w:tr w:rsidR="003E4F73" w:rsidRPr="003E4F73" w14:paraId="391AB9F9" w14:textId="77777777">
                    <w:trPr>
                      <w:tblCellSpacing w:w="15" w:type="dxa"/>
                      <w:ins w:id="72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51DBC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C68484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7AA1C2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077CE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2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2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50921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01A8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EAB9FB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6.9</w:t>
                          </w:r>
                        </w:ins>
                      </w:p>
                    </w:tc>
                  </w:tr>
                  <w:tr w:rsidR="003E4F73" w:rsidRPr="003E4F73" w14:paraId="02F0B38D" w14:textId="77777777">
                    <w:trPr>
                      <w:tblCellSpacing w:w="15" w:type="dxa"/>
                      <w:ins w:id="73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15D496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2D65E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4E2B3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0BFC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EF11F1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4205D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4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E74F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4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6.6</w:t>
                          </w:r>
                        </w:ins>
                      </w:p>
                    </w:tc>
                  </w:tr>
                  <w:tr w:rsidR="003E4F73" w:rsidRPr="003E4F73" w14:paraId="08866C5E" w14:textId="77777777">
                    <w:trPr>
                      <w:tblCellSpacing w:w="15" w:type="dxa"/>
                      <w:ins w:id="75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24D3E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17:52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AE2412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4EA45C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A84414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5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5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ECA2EE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75CDB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B6122F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6.4</w:t>
                          </w:r>
                        </w:ins>
                      </w:p>
                    </w:tc>
                  </w:tr>
                  <w:tr w:rsidR="003E4F73" w:rsidRPr="003E4F73" w14:paraId="1B4ADFB3" w14:textId="77777777">
                    <w:trPr>
                      <w:tblCellSpacing w:w="15" w:type="dxa"/>
                      <w:ins w:id="76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7F80C8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20510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766257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4B72A7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E48C2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E11F6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7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27EF35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7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6.2</w:t>
                          </w:r>
                        </w:ins>
                      </w:p>
                    </w:tc>
                  </w:tr>
                  <w:tr w:rsidR="003E4F73" w:rsidRPr="003E4F73" w14:paraId="7791FD83" w14:textId="77777777">
                    <w:trPr>
                      <w:tblCellSpacing w:w="15" w:type="dxa"/>
                      <w:ins w:id="78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274904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CCE9FE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DD8FA5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807E57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8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8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FA0F1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121ECE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D8A23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5.9</w:t>
                          </w:r>
                        </w:ins>
                      </w:p>
                    </w:tc>
                  </w:tr>
                  <w:tr w:rsidR="003E4F73" w:rsidRPr="003E4F73" w14:paraId="3DEF3C22" w14:textId="77777777">
                    <w:trPr>
                      <w:tblCellSpacing w:w="15" w:type="dxa"/>
                      <w:ins w:id="79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6B77B6F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79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8071A1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79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380596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F323C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3B0753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38CA1D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0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2A2C3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0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5.6</w:t>
                          </w:r>
                        </w:ins>
                      </w:p>
                    </w:tc>
                  </w:tr>
                  <w:tr w:rsidR="003E4F73" w:rsidRPr="003E4F73" w14:paraId="22A8AAEE" w14:textId="77777777">
                    <w:trPr>
                      <w:tblCellSpacing w:w="15" w:type="dxa"/>
                      <w:ins w:id="81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DE2AB6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18:52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BD5AFF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FCB3BCA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2C197A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1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1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7E4222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5FF4AB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DE26E2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5.2</w:t>
                          </w:r>
                        </w:ins>
                      </w:p>
                    </w:tc>
                  </w:tr>
                  <w:tr w:rsidR="003E4F73" w:rsidRPr="003E4F73" w14:paraId="7E48F1F0" w14:textId="77777777">
                    <w:trPr>
                      <w:tblCellSpacing w:w="15" w:type="dxa"/>
                      <w:ins w:id="82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BB2418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2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19:07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087D1E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2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58D1F5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1F7B622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712D6F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8CCDC4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3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62B82E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3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4.9</w:t>
                          </w:r>
                        </w:ins>
                      </w:p>
                    </w:tc>
                  </w:tr>
                  <w:tr w:rsidR="003E4F73" w:rsidRPr="003E4F73" w14:paraId="7B480245" w14:textId="77777777">
                    <w:trPr>
                      <w:tblCellSpacing w:w="15" w:type="dxa"/>
                      <w:ins w:id="84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F767C4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19:22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F8B500C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E8A871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36C858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4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4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054C14C5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2C572ED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BD6D220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4.5</w:t>
                          </w:r>
                        </w:ins>
                      </w:p>
                    </w:tc>
                  </w:tr>
                  <w:tr w:rsidR="003E4F73" w:rsidRPr="003E4F73" w14:paraId="378FE99D" w14:textId="77777777">
                    <w:trPr>
                      <w:tblCellSpacing w:w="15" w:type="dxa"/>
                      <w:ins w:id="856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48BF99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5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19:37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8F2FEAE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5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D21377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1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2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7E59E3C3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3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4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83A2B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5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6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A05BEC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7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68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7423D8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69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0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4.1</w:t>
                          </w:r>
                        </w:ins>
                      </w:p>
                    </w:tc>
                  </w:tr>
                  <w:tr w:rsidR="003E4F73" w:rsidRPr="003E4F73" w14:paraId="595DB479" w14:textId="77777777">
                    <w:trPr>
                      <w:tblCellSpacing w:w="15" w:type="dxa"/>
                      <w:ins w:id="871" w:author="Borut Del Fabbro" w:date="2013-04-27T17:35:00Z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27020534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19:52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138E5537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667D0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6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7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67BF8726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78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79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39B0A841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0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1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49338B39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2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3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0</w:t>
                          </w:r>
                        </w:ins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AEAEA"/>
                        <w:vAlign w:val="center"/>
                        <w:hideMark/>
                      </w:tcPr>
                      <w:p w14:paraId="5970D9BB" w14:textId="77777777" w:rsidR="003E4F73" w:rsidRPr="003E4F73" w:rsidRDefault="003E4F73" w:rsidP="003E4F73">
                        <w:pPr>
                          <w:spacing w:after="0"/>
                          <w:jc w:val="right"/>
                          <w:rPr>
                            <w:ins w:id="884" w:author="Borut Del Fabbro" w:date="2013-04-27T17:35:00Z"/>
                            <w:rFonts w:ascii="Times" w:eastAsia="Times New Roman" w:hAnsi="Times" w:cs="Times New Roman"/>
                            <w:sz w:val="20"/>
                            <w:szCs w:val="20"/>
                            <w:lang w:val="en-US" w:eastAsia="en-US"/>
                          </w:rPr>
                        </w:pPr>
                        <w:ins w:id="885" w:author="Borut Del Fabbro" w:date="2013-04-27T17:35:00Z">
                          <w:r w:rsidRPr="003E4F73"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  <w:lang w:val="en-US" w:eastAsia="en-US"/>
                            </w:rPr>
                            <w:t>3.6</w:t>
                          </w:r>
                        </w:ins>
                      </w:p>
                    </w:tc>
                  </w:tr>
                </w:tbl>
                <w:p w14:paraId="7AE1621E" w14:textId="77777777" w:rsidR="003E4F73" w:rsidRPr="003E4F73" w:rsidRDefault="003E4F73" w:rsidP="003E4F73">
                  <w:pPr>
                    <w:spacing w:after="0"/>
                    <w:rPr>
                      <w:ins w:id="886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</w:p>
              </w:tc>
            </w:tr>
            <w:tr w:rsidR="003E4F73" w:rsidRPr="003E4F73" w14:paraId="3AD010BE" w14:textId="77777777">
              <w:trPr>
                <w:tblCellSpacing w:w="15" w:type="dxa"/>
                <w:ins w:id="887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043D32BC" w14:textId="77777777" w:rsidR="003E4F73" w:rsidRPr="003E4F73" w:rsidRDefault="003E4F73" w:rsidP="003E4F73">
                  <w:pPr>
                    <w:spacing w:after="0"/>
                    <w:rPr>
                      <w:ins w:id="888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89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The time shown is local solar time. To find GMT time, add -0.92 hours</w:t>
                    </w:r>
                  </w:ins>
                </w:p>
              </w:tc>
            </w:tr>
            <w:tr w:rsidR="003E4F73" w:rsidRPr="003E4F73" w14:paraId="52B1DF2A" w14:textId="77777777">
              <w:trPr>
                <w:tblCellSpacing w:w="15" w:type="dxa"/>
                <w:ins w:id="890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5B1F1693" w14:textId="77777777" w:rsidR="003E4F73" w:rsidRPr="003E4F73" w:rsidRDefault="003E4F73" w:rsidP="003E4F73">
                  <w:pPr>
                    <w:spacing w:after="0"/>
                    <w:rPr>
                      <w:ins w:id="891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2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Global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6C4930A9" w14:textId="77777777">
              <w:trPr>
                <w:tblCellSpacing w:w="15" w:type="dxa"/>
                <w:ins w:id="893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0CCB3F54" w14:textId="77777777" w:rsidR="003E4F73" w:rsidRPr="003E4F73" w:rsidRDefault="003E4F73" w:rsidP="003E4F73">
                  <w:pPr>
                    <w:spacing w:after="0"/>
                    <w:rPr>
                      <w:ins w:id="894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5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d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Diffuse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047CAB06" w14:textId="77777777">
              <w:trPr>
                <w:tblCellSpacing w:w="15" w:type="dxa"/>
                <w:ins w:id="896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4EDCB79C" w14:textId="77777777" w:rsidR="003E4F73" w:rsidRPr="003E4F73" w:rsidRDefault="003E4F73" w:rsidP="003E4F73">
                  <w:pPr>
                    <w:spacing w:after="0"/>
                    <w:rPr>
                      <w:ins w:id="897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898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G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c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Global clear-sky irradiance on a fixed plane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1AFBDF0A" w14:textId="77777777">
              <w:trPr>
                <w:tblCellSpacing w:w="15" w:type="dxa"/>
                <w:ins w:id="899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3DB9C65E" w14:textId="77777777" w:rsidR="003E4F73" w:rsidRPr="003E4F73" w:rsidRDefault="003E4F73" w:rsidP="003E4F73">
                  <w:pPr>
                    <w:spacing w:after="0"/>
                    <w:rPr>
                      <w:ins w:id="900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1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DNI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Direct normal irradiance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11166BFE" w14:textId="77777777">
              <w:trPr>
                <w:tblCellSpacing w:w="15" w:type="dxa"/>
                <w:ins w:id="902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4BA842C5" w14:textId="77777777" w:rsidR="003E4F73" w:rsidRPr="003E4F73" w:rsidRDefault="003E4F73" w:rsidP="003E4F73">
                  <w:pPr>
                    <w:spacing w:after="0"/>
                    <w:rPr>
                      <w:ins w:id="903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4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DNI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c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Clear-sky direct normal irradiance (W/m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vertAlign w:val="superscript"/>
                        <w:lang w:val="en-US" w:eastAsia="en-US"/>
                      </w:rPr>
                      <w:t>2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)</w:t>
                    </w:r>
                  </w:ins>
                </w:p>
              </w:tc>
            </w:tr>
            <w:tr w:rsidR="003E4F73" w:rsidRPr="003E4F73" w14:paraId="51311C6A" w14:textId="77777777">
              <w:trPr>
                <w:tblCellSpacing w:w="15" w:type="dxa"/>
                <w:ins w:id="905" w:author="Borut Del Fabbro" w:date="2013-04-27T17:35:00Z"/>
              </w:trPr>
              <w:tc>
                <w:tcPr>
                  <w:tcW w:w="0" w:type="auto"/>
                  <w:vAlign w:val="center"/>
                  <w:hideMark/>
                </w:tcPr>
                <w:p w14:paraId="24399C62" w14:textId="77777777" w:rsidR="003E4F73" w:rsidRPr="003E4F73" w:rsidRDefault="003E4F73" w:rsidP="003E4F73">
                  <w:pPr>
                    <w:spacing w:after="0"/>
                    <w:rPr>
                      <w:ins w:id="906" w:author="Borut Del Fabbro" w:date="2013-04-27T17:35:00Z"/>
                      <w:rFonts w:ascii="Times" w:eastAsia="Times New Roman" w:hAnsi="Times" w:cs="Times New Roman"/>
                      <w:sz w:val="20"/>
                      <w:szCs w:val="20"/>
                      <w:lang w:val="en-US" w:eastAsia="en-US"/>
                    </w:rPr>
                  </w:pPr>
                  <w:ins w:id="907" w:author="Borut Del Fabbro" w:date="2013-04-27T17:35:00Z"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8"/>
                        <w:szCs w:val="18"/>
                        <w:lang w:val="en-US" w:eastAsia="en-US"/>
                      </w:rPr>
                      <w:t>T</w:t>
                    </w:r>
                    <w:r w:rsidRPr="003E4F73">
                      <w:rPr>
                        <w:rFonts w:ascii="Times" w:eastAsia="Times New Roman" w:hAnsi="Times" w:cs="Times New Roman"/>
                        <w:i/>
                        <w:iCs/>
                        <w:sz w:val="14"/>
                        <w:szCs w:val="14"/>
                        <w:vertAlign w:val="subscript"/>
                        <w:lang w:val="en-US" w:eastAsia="en-US"/>
                      </w:rPr>
                      <w:t>d</w:t>
                    </w:r>
                    <w:r w:rsidRPr="003E4F73">
                      <w:rPr>
                        <w:rFonts w:ascii="Times" w:eastAsia="Times New Roman" w:hAnsi="Times" w:cs="Times New Roman"/>
                        <w:sz w:val="20"/>
                        <w:szCs w:val="20"/>
                        <w:lang w:val="en-US" w:eastAsia="en-US"/>
                      </w:rPr>
                      <w:t>: Average daytime temperature profile (°C)</w:t>
                    </w:r>
                  </w:ins>
                </w:p>
              </w:tc>
            </w:tr>
          </w:tbl>
          <w:p w14:paraId="641BECEA" w14:textId="77777777" w:rsidR="003E4F73" w:rsidRPr="003E4F73" w:rsidRDefault="003E4F73" w:rsidP="003E4F73">
            <w:pPr>
              <w:spacing w:after="0"/>
              <w:rPr>
                <w:ins w:id="908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3E4F73" w:rsidRPr="003E4F73" w14:paraId="0EC869B6" w14:textId="77777777" w:rsidTr="003E4F73">
        <w:trPr>
          <w:tblCellSpacing w:w="15" w:type="dxa"/>
          <w:ins w:id="909" w:author="Borut Del Fabbro" w:date="2013-04-27T17:35:00Z"/>
        </w:trPr>
        <w:tc>
          <w:tcPr>
            <w:tcW w:w="0" w:type="auto"/>
            <w:vAlign w:val="center"/>
            <w:hideMark/>
          </w:tcPr>
          <w:p w14:paraId="6875EB15" w14:textId="77777777" w:rsidR="003E4F73" w:rsidRPr="003E4F73" w:rsidRDefault="003E4F73" w:rsidP="003E4F73">
            <w:pPr>
              <w:spacing w:after="0"/>
              <w:rPr>
                <w:ins w:id="910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  <w:tr w:rsidR="003E4F73" w:rsidRPr="003E4F73" w14:paraId="4FAF5CB1" w14:textId="77777777" w:rsidTr="003E4F73">
        <w:trPr>
          <w:tblCellSpacing w:w="15" w:type="dxa"/>
          <w:ins w:id="911" w:author="Borut Del Fabbro" w:date="2013-04-27T17:35:00Z"/>
        </w:trPr>
        <w:tc>
          <w:tcPr>
            <w:tcW w:w="0" w:type="auto"/>
            <w:vAlign w:val="center"/>
            <w:hideMark/>
          </w:tcPr>
          <w:p w14:paraId="398C1FDE" w14:textId="77777777" w:rsidR="003E4F73" w:rsidRPr="003E4F73" w:rsidRDefault="003E4F73" w:rsidP="003E4F73">
            <w:pPr>
              <w:spacing w:after="0"/>
              <w:rPr>
                <w:ins w:id="912" w:author="Borut Del Fabbro" w:date="2013-04-27T17:35:00Z"/>
                <w:rFonts w:ascii="Times" w:eastAsia="Times New Roman" w:hAnsi="Times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3FF87DC2" w14:textId="77777777" w:rsidR="003E4F73" w:rsidRDefault="003E4F73" w:rsidP="000106BA"/>
    <w:p w14:paraId="696C1692" w14:textId="77777777" w:rsidR="004873E9" w:rsidRDefault="004873E9" w:rsidP="000106BA"/>
    <w:p w14:paraId="6D71A9E9" w14:textId="1554EF25" w:rsidR="004873E9" w:rsidRDefault="004873E9" w:rsidP="004873E9">
      <w:pPr>
        <w:pStyle w:val="Heading3"/>
      </w:pPr>
      <w:r>
        <w:t>output</w:t>
      </w:r>
      <w:r w:rsidRPr="00EB7CC5">
        <w:t xml:space="preserve">PrimaryEnergy </w:t>
      </w:r>
    </w:p>
    <w:p w14:paraId="55D9013C" w14:textId="1A3BB173" w:rsidR="004873E9" w:rsidRPr="00EB7CC5" w:rsidRDefault="004873E9" w:rsidP="004873E9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15DCE20E" w14:textId="76CC7CE9" w:rsidR="004873E9" w:rsidRPr="004873E9" w:rsidRDefault="007164B5" w:rsidP="00F02BD6">
      <w:r>
        <w:t>Makes a graph (x-</w:t>
      </w:r>
      <w:r w:rsidR="004873E9">
        <w:t>axis</w:t>
      </w:r>
      <w:r>
        <w:t xml:space="preserve"> displays </w:t>
      </w:r>
      <w:r w:rsidR="004873E9">
        <w:t>time; y</w:t>
      </w:r>
      <w:r>
        <w:t>-</w:t>
      </w:r>
      <w:r w:rsidR="004873E9">
        <w:t xml:space="preserve">axis= </w:t>
      </w:r>
      <w:r>
        <w:t xml:space="preserve">displays </w:t>
      </w:r>
      <w:r w:rsidR="004873E9">
        <w:t>primary energy)</w:t>
      </w:r>
      <w:r>
        <w:t xml:space="preserve">. The minimum interval on the x-axis is set by resolution (integer number of days). </w:t>
      </w:r>
      <w:r w:rsidR="00D17CDD">
        <w:t xml:space="preserve"> Values on the y-axis are sum of the energy in the time interval.</w:t>
      </w:r>
    </w:p>
    <w:p w14:paraId="1473A85E" w14:textId="240AE32F" w:rsidR="00EC70F8" w:rsidRPr="00EB7CC5" w:rsidRDefault="009127D9" w:rsidP="00EC70F8">
      <w:pPr>
        <w:pStyle w:val="Heading1"/>
      </w:pPr>
      <w:bookmarkStart w:id="913" w:name="_Toc222153211"/>
      <w:bookmarkStart w:id="914" w:name="_Toc224793087"/>
      <w:r w:rsidRPr="00EB7CC5">
        <w:t>Techn</w:t>
      </w:r>
      <w:r w:rsidR="00E6186E" w:rsidRPr="00EB7CC5">
        <w:t>olog</w:t>
      </w:r>
      <w:r w:rsidR="00704D82">
        <w:t>y</w:t>
      </w:r>
      <w:r w:rsidR="00EC70F8" w:rsidRPr="00EB7CC5">
        <w:t xml:space="preserve"> modul</w:t>
      </w:r>
      <w:r w:rsidRPr="00EB7CC5">
        <w:t>e</w:t>
      </w:r>
      <w:r w:rsidR="00FA0444" w:rsidRPr="00EB7CC5">
        <w:t xml:space="preserve"> (TM</w:t>
      </w:r>
      <w:r w:rsidR="006E0FF5" w:rsidRPr="00EB7CC5">
        <w:t>)</w:t>
      </w:r>
      <w:bookmarkEnd w:id="913"/>
      <w:bookmarkEnd w:id="914"/>
    </w:p>
    <w:p w14:paraId="6D2F4E6F" w14:textId="51EAB065" w:rsidR="006E0FF5" w:rsidRPr="00EB7CC5" w:rsidRDefault="006E0FF5" w:rsidP="006E0FF5">
      <w:pPr>
        <w:pStyle w:val="Heading2"/>
      </w:pPr>
      <w:bookmarkStart w:id="915" w:name="_Toc222153212"/>
      <w:bookmarkStart w:id="916" w:name="_Toc224793088"/>
      <w:r w:rsidRPr="00EB7CC5">
        <w:t>Module description</w:t>
      </w:r>
      <w:bookmarkEnd w:id="915"/>
      <w:bookmarkEnd w:id="916"/>
    </w:p>
    <w:p w14:paraId="4AE0F06F" w14:textId="77777777" w:rsidR="006E0FF5" w:rsidRPr="00EB7CC5" w:rsidRDefault="006E0FF5" w:rsidP="006E0FF5">
      <w:r w:rsidRPr="00EB7CC5">
        <w:t>Takes care of:</w:t>
      </w:r>
    </w:p>
    <w:p w14:paraId="49FED6C6" w14:textId="075ACBDC" w:rsidR="00ED4015" w:rsidRDefault="00ED4015" w:rsidP="00CA4181">
      <w:pPr>
        <w:pStyle w:val="ListParagraph"/>
        <w:numPr>
          <w:ilvl w:val="0"/>
          <w:numId w:val="25"/>
        </w:numPr>
        <w:rPr>
          <w:ins w:id="917" w:author="Borut Del Fabbro" w:date="2013-04-28T18:52:00Z"/>
        </w:rPr>
      </w:pPr>
      <w:r w:rsidRPr="00EB7CC5">
        <w:t>conversion of primary energy into electricity</w:t>
      </w:r>
    </w:p>
    <w:p w14:paraId="075A48DF" w14:textId="2DAA4A76" w:rsidR="003219A5" w:rsidRPr="00EB7CC5" w:rsidRDefault="003219A5" w:rsidP="00CA4181">
      <w:pPr>
        <w:pStyle w:val="ListParagraph"/>
        <w:numPr>
          <w:ilvl w:val="0"/>
          <w:numId w:val="25"/>
        </w:numPr>
      </w:pPr>
      <w:ins w:id="918" w:author="Borut Del Fabbro" w:date="2013-04-28T18:52:00Z">
        <w:r>
          <w:t>reliability of operation</w:t>
        </w:r>
      </w:ins>
    </w:p>
    <w:p w14:paraId="2CBD1725" w14:textId="77777777" w:rsidR="00E6186E" w:rsidRPr="00EB7CC5" w:rsidRDefault="00E6186E" w:rsidP="00E6186E">
      <w:pPr>
        <w:pStyle w:val="ListParagraph"/>
      </w:pPr>
    </w:p>
    <w:p w14:paraId="79CEFA43" w14:textId="77777777" w:rsidR="006E0FF5" w:rsidRPr="00EB7CC5" w:rsidRDefault="006E0FF5" w:rsidP="006E0FF5">
      <w:pPr>
        <w:pStyle w:val="Heading2"/>
      </w:pPr>
      <w:bookmarkStart w:id="919" w:name="_Toc222153213"/>
      <w:bookmarkStart w:id="920" w:name="_Toc224793089"/>
      <w:r w:rsidRPr="00EB7CC5">
        <w:t>Key inputs</w:t>
      </w:r>
      <w:bookmarkEnd w:id="919"/>
      <w:bookmarkEnd w:id="920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CC7663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1463CB76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53812FBA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E10E5D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94D1DFB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E83C93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422C048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EE6A196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0D1C75F" w14:textId="50BA4CC7" w:rsidR="006E0FF5" w:rsidRPr="00EB7CC5" w:rsidRDefault="008A31F4" w:rsidP="00C234A5">
            <w:r w:rsidRPr="00EB7CC5">
              <w:t>30 years of daily solar ins</w:t>
            </w:r>
            <w:r w:rsidR="00D20D26">
              <w:t>o</w:t>
            </w:r>
            <w:r w:rsidRPr="00EB7CC5">
              <w:t>lation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ADA2CC1" w14:textId="14FBF52E" w:rsidR="006E0FF5" w:rsidRPr="00EB7CC5" w:rsidRDefault="007B36F7" w:rsidP="00C234A5">
            <w:r>
              <w:t>matrix - 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F3A627" w14:textId="6EEE7ABA" w:rsidR="006E0FF5" w:rsidRPr="00EB7CC5" w:rsidRDefault="007B36F7" w:rsidP="00C234A5">
            <w:r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143A1ACC" w14:textId="77777777" w:rsidR="006E0FF5" w:rsidRPr="00EB7CC5" w:rsidRDefault="006E0FF5" w:rsidP="00C234A5"/>
        </w:tc>
      </w:tr>
      <w:tr w:rsidR="006E0FF5" w:rsidRPr="00EB7CC5" w14:paraId="06B5E7D1" w14:textId="77777777" w:rsidTr="00C234A5">
        <w:tc>
          <w:tcPr>
            <w:tcW w:w="392" w:type="dxa"/>
          </w:tcPr>
          <w:p w14:paraId="1437382A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25726AF7" w14:textId="77777777" w:rsidR="006E0FF5" w:rsidRPr="00EB7CC5" w:rsidRDefault="006E0FF5" w:rsidP="00C234A5"/>
        </w:tc>
        <w:tc>
          <w:tcPr>
            <w:tcW w:w="1457" w:type="dxa"/>
          </w:tcPr>
          <w:p w14:paraId="317E590D" w14:textId="77777777" w:rsidR="006E0FF5" w:rsidRPr="00EB7CC5" w:rsidRDefault="006E0FF5" w:rsidP="00C234A5"/>
        </w:tc>
        <w:tc>
          <w:tcPr>
            <w:tcW w:w="1703" w:type="dxa"/>
          </w:tcPr>
          <w:p w14:paraId="572B20F6" w14:textId="77777777" w:rsidR="006E0FF5" w:rsidRPr="00EB7CC5" w:rsidRDefault="006E0FF5" w:rsidP="00C234A5"/>
        </w:tc>
        <w:tc>
          <w:tcPr>
            <w:tcW w:w="3077" w:type="dxa"/>
          </w:tcPr>
          <w:p w14:paraId="2C9C6405" w14:textId="77777777" w:rsidR="006E0FF5" w:rsidRPr="00EB7CC5" w:rsidRDefault="006E0FF5" w:rsidP="00C234A5"/>
        </w:tc>
      </w:tr>
    </w:tbl>
    <w:p w14:paraId="79E8900C" w14:textId="77777777" w:rsidR="006E0FF5" w:rsidRPr="00EB7CC5" w:rsidRDefault="006E0FF5" w:rsidP="006E0FF5"/>
    <w:p w14:paraId="69EB0422" w14:textId="77777777" w:rsidR="006E0FF5" w:rsidRPr="00EB7CC5" w:rsidRDefault="006E0FF5" w:rsidP="006E0FF5">
      <w:pPr>
        <w:pStyle w:val="Heading2"/>
      </w:pPr>
      <w:bookmarkStart w:id="921" w:name="_Toc222153214"/>
      <w:bookmarkStart w:id="922" w:name="_Toc224793090"/>
      <w:r w:rsidRPr="00EB7CC5">
        <w:t>Outputs</w:t>
      </w:r>
      <w:bookmarkEnd w:id="921"/>
      <w:bookmarkEnd w:id="92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2DC762DD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780A7C37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54C5173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1BDD9234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E3E9E2C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346CA2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32B50EB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552880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DD445D2" w14:textId="22060923" w:rsidR="006E0FF5" w:rsidRPr="00EB7CC5" w:rsidRDefault="00E6186E" w:rsidP="00C234A5">
            <w:r w:rsidRPr="00EB7CC5">
              <w:t>electricity in kWh</w:t>
            </w:r>
            <w:r w:rsidR="008A31F4" w:rsidRPr="00EB7CC5">
              <w:t xml:space="preserve"> for each day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38749CE" w14:textId="32DD2444" w:rsidR="006E0FF5" w:rsidRPr="00EB7CC5" w:rsidRDefault="00F92581" w:rsidP="00C234A5">
            <w:r>
              <w:t xml:space="preserve">matrix </w:t>
            </w:r>
            <w:r w:rsidR="004B05F6">
              <w:t>for ener</w:t>
            </w:r>
            <w:r w:rsidR="00B66F13">
              <w:t>gy with added one row (365*30)x</w:t>
            </w:r>
            <w:r w:rsidR="004B05F6">
              <w:t xml:space="preserve">2 </w:t>
            </w:r>
            <w:r w:rsidR="00E6186E"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8272660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30F7EFBE" w14:textId="77777777" w:rsidR="006E0FF5" w:rsidRPr="00EB7CC5" w:rsidRDefault="006E0FF5" w:rsidP="00C234A5"/>
        </w:tc>
      </w:tr>
      <w:tr w:rsidR="006E0FF5" w:rsidRPr="00EB7CC5" w14:paraId="06121AD8" w14:textId="77777777" w:rsidTr="00C234A5">
        <w:tc>
          <w:tcPr>
            <w:tcW w:w="392" w:type="dxa"/>
          </w:tcPr>
          <w:p w14:paraId="670228EB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58E8A02D" w14:textId="77777777" w:rsidR="006E0FF5" w:rsidRPr="00EB7CC5" w:rsidRDefault="006E0FF5" w:rsidP="00C234A5"/>
        </w:tc>
        <w:tc>
          <w:tcPr>
            <w:tcW w:w="1457" w:type="dxa"/>
          </w:tcPr>
          <w:p w14:paraId="6F55D242" w14:textId="77777777" w:rsidR="006E0FF5" w:rsidRPr="00EB7CC5" w:rsidRDefault="006E0FF5" w:rsidP="00C234A5"/>
        </w:tc>
        <w:tc>
          <w:tcPr>
            <w:tcW w:w="1703" w:type="dxa"/>
          </w:tcPr>
          <w:p w14:paraId="4A702E1B" w14:textId="77777777" w:rsidR="006E0FF5" w:rsidRPr="00EB7CC5" w:rsidRDefault="006E0FF5" w:rsidP="00C234A5"/>
        </w:tc>
        <w:tc>
          <w:tcPr>
            <w:tcW w:w="3077" w:type="dxa"/>
          </w:tcPr>
          <w:p w14:paraId="4CA58CA9" w14:textId="77777777" w:rsidR="006E0FF5" w:rsidRPr="00EB7CC5" w:rsidRDefault="006E0FF5" w:rsidP="00C234A5"/>
        </w:tc>
      </w:tr>
    </w:tbl>
    <w:p w14:paraId="7F9C9613" w14:textId="77777777" w:rsidR="006E0FF5" w:rsidRPr="00EB7CC5" w:rsidRDefault="006E0FF5" w:rsidP="006E0FF5"/>
    <w:p w14:paraId="35364D4A" w14:textId="77777777" w:rsidR="006E0FF5" w:rsidRPr="00EB7CC5" w:rsidRDefault="006E0FF5" w:rsidP="006E0FF5">
      <w:pPr>
        <w:pStyle w:val="Heading2"/>
      </w:pPr>
      <w:bookmarkStart w:id="923" w:name="_Toc222153215"/>
      <w:bookmarkStart w:id="924" w:name="_Toc224793091"/>
      <w:r w:rsidRPr="00EB7CC5">
        <w:t>Definition of functions</w:t>
      </w:r>
      <w:bookmarkEnd w:id="923"/>
      <w:bookmarkEnd w:id="924"/>
    </w:p>
    <w:p w14:paraId="6C256AA9" w14:textId="77777777" w:rsidR="006F42E0" w:rsidRDefault="006F42E0" w:rsidP="006F42E0">
      <w:pPr>
        <w:pStyle w:val="Heading3"/>
      </w:pPr>
      <w:r>
        <w:t>initModule</w:t>
      </w:r>
    </w:p>
    <w:p w14:paraId="46FDD4C3" w14:textId="21616205" w:rsidR="008A02B1" w:rsidRDefault="00B66F13" w:rsidP="008A02B1">
      <w:pPr>
        <w:pStyle w:val="ListParagraph"/>
        <w:numPr>
          <w:ilvl w:val="0"/>
          <w:numId w:val="23"/>
        </w:numPr>
        <w:rPr>
          <w:ins w:id="925" w:author="Borut Del Fabbro" w:date="2013-04-28T19:16:00Z"/>
        </w:rPr>
      </w:pPr>
      <w:r>
        <w:t>reads</w:t>
      </w:r>
      <w:r w:rsidR="00B9294B">
        <w:t xml:space="preserve"> </w:t>
      </w:r>
      <w:del w:id="926" w:author="Borut Del Fabbro" w:date="2013-04-28T19:16:00Z">
        <w:r w:rsidR="00B9294B" w:rsidDel="00F64366">
          <w:delText xml:space="preserve">values </w:delText>
        </w:r>
        <w:r w:rsidDel="00F64366">
          <w:delText xml:space="preserve">for </w:delText>
        </w:r>
        <w:r w:rsidR="008A02B1" w:rsidDel="00F64366">
          <w:delText>energyConversionF</w:delText>
        </w:r>
        <w:r w:rsidR="008A02B1" w:rsidRPr="00EB7CC5" w:rsidDel="00F64366">
          <w:delText>actor</w:delText>
        </w:r>
      </w:del>
      <w:ins w:id="927" w:author="Borut Del Fabbro" w:date="2013-04-28T19:16:00Z">
        <w:r w:rsidR="00F64366">
          <w:t>inputs</w:t>
        </w:r>
      </w:ins>
    </w:p>
    <w:p w14:paraId="2F71B08D" w14:textId="2FFA2F9C" w:rsidR="00F64366" w:rsidRDefault="00F64366" w:rsidP="008A02B1">
      <w:pPr>
        <w:pStyle w:val="ListParagraph"/>
        <w:numPr>
          <w:ilvl w:val="0"/>
          <w:numId w:val="23"/>
        </w:numPr>
      </w:pPr>
      <w:ins w:id="928" w:author="Borut Del Fabbro" w:date="2013-04-28T19:16:00Z">
        <w:r>
          <w:t>runs assembleSystem</w:t>
        </w:r>
      </w:ins>
    </w:p>
    <w:p w14:paraId="4BDE9C2E" w14:textId="71CDFD8A" w:rsidR="00B9294B" w:rsidRDefault="00B9294B" w:rsidP="008A02B1">
      <w:pPr>
        <w:pStyle w:val="ListParagraph"/>
        <w:numPr>
          <w:ilvl w:val="0"/>
          <w:numId w:val="23"/>
        </w:numPr>
      </w:pPr>
      <w:r>
        <w:t xml:space="preserve">Runs </w:t>
      </w:r>
      <w:r w:rsidRPr="00EB7CC5">
        <w:t>generateElectiricityProduction</w:t>
      </w:r>
    </w:p>
    <w:p w14:paraId="615F0882" w14:textId="77777777" w:rsidR="008A02B1" w:rsidRPr="006F42E0" w:rsidRDefault="008A02B1" w:rsidP="006F42E0"/>
    <w:p w14:paraId="48E7CDAF" w14:textId="68428BBF" w:rsidR="00F64366" w:rsidRDefault="00F64366" w:rsidP="00F64366">
      <w:pPr>
        <w:pStyle w:val="Heading3"/>
        <w:rPr>
          <w:ins w:id="929" w:author="Borut Del Fabbro" w:date="2013-04-28T19:16:00Z"/>
        </w:rPr>
      </w:pPr>
      <w:ins w:id="930" w:author="Borut Del Fabbro" w:date="2013-04-28T19:16:00Z">
        <w:r w:rsidRPr="00F64366">
          <w:t>assembleSystem</w:t>
        </w:r>
      </w:ins>
    </w:p>
    <w:p w14:paraId="6EE4126A" w14:textId="77777777" w:rsidR="00F64366" w:rsidRDefault="00F64366" w:rsidP="00F64366">
      <w:pPr>
        <w:rPr>
          <w:ins w:id="931" w:author="Borut Del Fabbro" w:date="2013-04-28T19:17:00Z"/>
        </w:rPr>
        <w:pPrChange w:id="932" w:author="Borut Del Fabbro" w:date="2013-04-28T19:16:00Z">
          <w:pPr>
            <w:pStyle w:val="Heading3"/>
          </w:pPr>
        </w:pPrChange>
      </w:pPr>
      <w:ins w:id="933" w:author="Borut Del Fabbro" w:date="2013-04-28T19:16:00Z">
        <w:r>
          <w:t xml:space="preserve">generates objects for each solarmodule </w:t>
        </w:r>
      </w:ins>
    </w:p>
    <w:p w14:paraId="5BF8124D" w14:textId="169F346A" w:rsidR="00F64366" w:rsidRDefault="00F64366" w:rsidP="00F64366">
      <w:pPr>
        <w:rPr>
          <w:ins w:id="934" w:author="Borut Del Fabbro" w:date="2013-04-28T19:18:00Z"/>
        </w:rPr>
        <w:pPrChange w:id="935" w:author="Borut Del Fabbro" w:date="2013-04-28T19:16:00Z">
          <w:pPr>
            <w:pStyle w:val="Heading3"/>
          </w:pPr>
        </w:pPrChange>
      </w:pPr>
      <w:ins w:id="936" w:author="Borut Del Fabbro" w:date="2013-04-28T19:17:00Z">
        <w:r>
          <w:t>number of solar modules = t</w:t>
        </w:r>
      </w:ins>
      <w:ins w:id="937" w:author="Borut Del Fabbro" w:date="2013-04-28T19:16:00Z">
        <w:r>
          <w:t xml:space="preserve">otal </w:t>
        </w:r>
      </w:ins>
      <w:ins w:id="938" w:author="Borut Del Fabbro" w:date="2013-04-28T19:17:00Z">
        <w:r>
          <w:t xml:space="preserve">installed power / </w:t>
        </w:r>
        <w:r w:rsidR="00403809">
          <w:t>solar module</w:t>
        </w:r>
      </w:ins>
      <w:ins w:id="939" w:author="Borut Del Fabbro" w:date="2013-04-28T19:18:00Z">
        <w:r w:rsidR="00403809">
          <w:t xml:space="preserve"> </w:t>
        </w:r>
      </w:ins>
      <w:ins w:id="940" w:author="Borut Del Fabbro" w:date="2013-04-28T19:17:00Z">
        <w:r w:rsidR="00403809">
          <w:t>power</w:t>
        </w:r>
      </w:ins>
    </w:p>
    <w:p w14:paraId="74AA8D89" w14:textId="04532252" w:rsidR="00403809" w:rsidRDefault="00403809" w:rsidP="00F64366">
      <w:pPr>
        <w:rPr>
          <w:ins w:id="941" w:author="Borut Del Fabbro" w:date="2013-04-28T19:18:00Z"/>
        </w:rPr>
        <w:pPrChange w:id="942" w:author="Borut Del Fabbro" w:date="2013-04-28T19:16:00Z">
          <w:pPr>
            <w:pStyle w:val="Heading3"/>
          </w:pPr>
        </w:pPrChange>
      </w:pPr>
      <w:ins w:id="943" w:author="Borut Del Fabbro" w:date="2013-04-28T19:18:00Z">
        <w:r>
          <w:t>generates one inverter per X solar modules</w:t>
        </w:r>
      </w:ins>
    </w:p>
    <w:p w14:paraId="288B5546" w14:textId="0EC4A9BB" w:rsidR="00403809" w:rsidRDefault="00403809" w:rsidP="00F64366">
      <w:pPr>
        <w:rPr>
          <w:ins w:id="944" w:author="Borut Del Fabbro" w:date="2013-04-28T19:18:00Z"/>
        </w:rPr>
        <w:pPrChange w:id="945" w:author="Borut Del Fabbro" w:date="2013-04-28T19:16:00Z">
          <w:pPr>
            <w:pStyle w:val="Heading3"/>
          </w:pPr>
        </w:pPrChange>
      </w:pPr>
      <w:ins w:id="946" w:author="Borut Del Fabbro" w:date="2013-04-28T19:18:00Z">
        <w:r>
          <w:t>groups inverter and respective modules in groups that function together</w:t>
        </w:r>
      </w:ins>
    </w:p>
    <w:p w14:paraId="045846A2" w14:textId="77777777" w:rsidR="00403809" w:rsidRDefault="00403809" w:rsidP="00F64366">
      <w:pPr>
        <w:rPr>
          <w:ins w:id="947" w:author="Borut Del Fabbro" w:date="2013-04-28T19:16:00Z"/>
        </w:rPr>
        <w:pPrChange w:id="948" w:author="Borut Del Fabbro" w:date="2013-04-28T19:16:00Z">
          <w:pPr>
            <w:pStyle w:val="Heading3"/>
          </w:pPr>
        </w:pPrChange>
      </w:pPr>
    </w:p>
    <w:p w14:paraId="56E2EDBC" w14:textId="77777777" w:rsidR="00F64366" w:rsidRPr="00F64366" w:rsidRDefault="00F64366" w:rsidP="00F64366">
      <w:pPr>
        <w:rPr>
          <w:ins w:id="949" w:author="Borut Del Fabbro" w:date="2013-04-28T19:16:00Z"/>
        </w:rPr>
        <w:pPrChange w:id="950" w:author="Borut Del Fabbro" w:date="2013-04-28T19:16:00Z">
          <w:pPr>
            <w:pStyle w:val="Heading3"/>
          </w:pPr>
        </w:pPrChange>
      </w:pPr>
    </w:p>
    <w:p w14:paraId="6FFCFA88" w14:textId="77777777" w:rsidR="002F093D" w:rsidRPr="00EB7CC5" w:rsidRDefault="002F093D" w:rsidP="002F093D">
      <w:pPr>
        <w:pStyle w:val="Heading3"/>
      </w:pPr>
      <w:r w:rsidRPr="00EB7CC5">
        <w:t>generateElectiricityProduction</w:t>
      </w:r>
    </w:p>
    <w:p w14:paraId="572429F1" w14:textId="2ACA8E5A" w:rsidR="002F093D" w:rsidRPr="00EB7CC5" w:rsidRDefault="002F093D" w:rsidP="002F093D">
      <w:r w:rsidRPr="00EB7CC5">
        <w:t>based on ins</w:t>
      </w:r>
      <w:r w:rsidR="00D20D26">
        <w:t>o</w:t>
      </w:r>
      <w:r w:rsidRPr="00EB7CC5">
        <w:t>lation generates electricity production values fo</w:t>
      </w:r>
      <w:r w:rsidR="00D20D26">
        <w:t>r</w:t>
      </w:r>
      <w:r w:rsidRPr="00EB7CC5">
        <w:t xml:space="preserve"> each day</w:t>
      </w:r>
    </w:p>
    <w:p w14:paraId="2169EA2E" w14:textId="56EED017" w:rsidR="002F093D" w:rsidRPr="00EB7CC5" w:rsidRDefault="002F093D" w:rsidP="002F093D">
      <w:r w:rsidRPr="00EB7CC5">
        <w:t>produced electr</w:t>
      </w:r>
      <w:r w:rsidR="008A02B1">
        <w:t>icity = ins</w:t>
      </w:r>
      <w:r w:rsidR="00D20D26">
        <w:t>o</w:t>
      </w:r>
      <w:r w:rsidR="008A02B1">
        <w:t>lation * energyConversionF</w:t>
      </w:r>
      <w:r w:rsidRPr="00EB7CC5">
        <w:t>actor</w:t>
      </w:r>
      <w:r w:rsidR="008A02B1">
        <w:t xml:space="preserve"> </w:t>
      </w:r>
      <w:ins w:id="951" w:author="Borut Del Fabbro" w:date="2013-04-27T23:13:00Z">
        <w:r w:rsidR="00883091">
          <w:t xml:space="preserve">* </w:t>
        </w:r>
      </w:ins>
      <w:ins w:id="952" w:author="Borut Del Fabbro" w:date="2013-04-27T23:16:00Z">
        <w:r w:rsidR="00F05B2C">
          <w:t>isSystemOperational</w:t>
        </w:r>
      </w:ins>
    </w:p>
    <w:p w14:paraId="7749A233" w14:textId="77777777" w:rsidR="002F093D" w:rsidRDefault="002F093D" w:rsidP="002F093D">
      <w:pPr>
        <w:rPr>
          <w:ins w:id="953" w:author="Borut Del Fabbro" w:date="2013-04-27T23:13:00Z"/>
        </w:rPr>
      </w:pPr>
    </w:p>
    <w:p w14:paraId="4862EB07" w14:textId="76ACD58E" w:rsidR="00883091" w:rsidRDefault="00883091" w:rsidP="00883091">
      <w:pPr>
        <w:pStyle w:val="Heading3"/>
        <w:rPr>
          <w:ins w:id="954" w:author="Borut Del Fabbro" w:date="2013-04-27T23:14:00Z"/>
        </w:rPr>
        <w:pPrChange w:id="955" w:author="Borut Del Fabbro" w:date="2013-04-27T23:14:00Z">
          <w:pPr/>
        </w:pPrChange>
      </w:pPr>
      <w:ins w:id="956" w:author="Borut Del Fabbro" w:date="2013-04-27T23:13:00Z">
        <w:r>
          <w:t>isSystem</w:t>
        </w:r>
      </w:ins>
      <w:ins w:id="957" w:author="Borut Del Fabbro" w:date="2013-04-27T23:14:00Z">
        <w:r>
          <w:t>Operational</w:t>
        </w:r>
      </w:ins>
    </w:p>
    <w:p w14:paraId="3B4BCB1A" w14:textId="14BCEFAF" w:rsidR="00883091" w:rsidRDefault="00883091" w:rsidP="00883091">
      <w:pPr>
        <w:rPr>
          <w:ins w:id="958" w:author="Borut Del Fabbro" w:date="2013-04-28T18:26:00Z"/>
        </w:rPr>
        <w:pPrChange w:id="959" w:author="Borut Del Fabbro" w:date="2013-04-27T23:14:00Z">
          <w:pPr/>
        </w:pPrChange>
      </w:pPr>
      <w:ins w:id="960" w:author="Borut Del Fabbro" w:date="2013-04-27T23:14:00Z">
        <w:r>
          <w:t xml:space="preserve">based on probability </w:t>
        </w:r>
      </w:ins>
      <w:ins w:id="961" w:author="Borut Del Fabbro" w:date="2013-04-27T23:15:00Z">
        <w:r w:rsidR="00F05B2C">
          <w:t>(e.g. 99%)</w:t>
        </w:r>
        <w:r>
          <w:t xml:space="preserve">that is defined in input data </w:t>
        </w:r>
      </w:ins>
      <w:ins w:id="962" w:author="Borut Del Fabbro" w:date="2013-04-27T23:14:00Z">
        <w:r>
          <w:t>returns</w:t>
        </w:r>
      </w:ins>
      <w:ins w:id="963" w:author="Borut Del Fabbro" w:date="2013-04-27T23:15:00Z">
        <w:r>
          <w:t xml:space="preserve"> 0 or 1</w:t>
        </w:r>
      </w:ins>
    </w:p>
    <w:p w14:paraId="73F631C3" w14:textId="1FC3BBF7" w:rsidR="00B11D0E" w:rsidRDefault="00B11D0E" w:rsidP="00883091">
      <w:pPr>
        <w:rPr>
          <w:ins w:id="964" w:author="Borut Del Fabbro" w:date="2013-04-27T23:14:00Z"/>
        </w:rPr>
        <w:pPrChange w:id="965" w:author="Borut Del Fabbro" w:date="2013-04-27T23:14:00Z">
          <w:pPr/>
        </w:pPrChange>
      </w:pPr>
      <w:ins w:id="966" w:author="Borut Del Fabbro" w:date="2013-04-28T18:26:00Z">
        <w:r>
          <w:t>isSystemOperational = isNetw</w:t>
        </w:r>
      </w:ins>
      <w:ins w:id="967" w:author="Borut Del Fabbro" w:date="2013-04-28T18:27:00Z">
        <w:r>
          <w:t>o</w:t>
        </w:r>
      </w:ins>
      <w:ins w:id="968" w:author="Borut Del Fabbro" w:date="2013-04-28T18:26:00Z">
        <w:r>
          <w:t xml:space="preserve">rkAvailable * </w:t>
        </w:r>
      </w:ins>
      <w:ins w:id="969" w:author="Borut Del Fabbro" w:date="2013-04-28T18:27:00Z">
        <w:r>
          <w:t>isSystemUnderMaintenance</w:t>
        </w:r>
      </w:ins>
    </w:p>
    <w:p w14:paraId="5F898F50" w14:textId="77777777" w:rsidR="00883091" w:rsidRDefault="00883091" w:rsidP="00883091">
      <w:pPr>
        <w:rPr>
          <w:ins w:id="970" w:author="Borut Del Fabbro" w:date="2013-04-28T18:28:00Z"/>
        </w:rPr>
        <w:pPrChange w:id="971" w:author="Borut Del Fabbro" w:date="2013-04-27T23:14:00Z">
          <w:pPr/>
        </w:pPrChange>
      </w:pPr>
    </w:p>
    <w:p w14:paraId="748ACE06" w14:textId="0C0EA6BB" w:rsidR="00B11D0E" w:rsidRDefault="00B11D0E" w:rsidP="00B11D0E">
      <w:pPr>
        <w:pStyle w:val="Heading3"/>
        <w:rPr>
          <w:ins w:id="972" w:author="Borut Del Fabbro" w:date="2013-04-28T18:28:00Z"/>
        </w:rPr>
        <w:pPrChange w:id="973" w:author="Borut Del Fabbro" w:date="2013-04-28T18:28:00Z">
          <w:pPr/>
        </w:pPrChange>
      </w:pPr>
      <w:ins w:id="974" w:author="Borut Del Fabbro" w:date="2013-04-28T18:28:00Z">
        <w:r>
          <w:t>isNetworkAvailable</w:t>
        </w:r>
      </w:ins>
    </w:p>
    <w:p w14:paraId="15CFC2B3" w14:textId="57F14B42" w:rsidR="00B11D0E" w:rsidRDefault="00B11D0E" w:rsidP="00883091">
      <w:pPr>
        <w:rPr>
          <w:ins w:id="975" w:author="Borut Del Fabbro" w:date="2013-04-28T18:28:00Z"/>
        </w:rPr>
        <w:pPrChange w:id="976" w:author="Borut Del Fabbro" w:date="2013-04-27T23:14:00Z">
          <w:pPr/>
        </w:pPrChange>
      </w:pPr>
      <w:ins w:id="977" w:author="Borut Del Fabbro" w:date="2013-04-28T18:28:00Z">
        <w:r>
          <w:t>Availability of system network – user input as % of availability e.g. 99,9%</w:t>
        </w:r>
      </w:ins>
    </w:p>
    <w:p w14:paraId="6A3AD8D6" w14:textId="77777777" w:rsidR="00B11D0E" w:rsidRDefault="00B11D0E" w:rsidP="00883091">
      <w:pPr>
        <w:rPr>
          <w:ins w:id="978" w:author="Borut Del Fabbro" w:date="2013-04-28T18:28:00Z"/>
        </w:rPr>
        <w:pPrChange w:id="979" w:author="Borut Del Fabbro" w:date="2013-04-27T23:14:00Z">
          <w:pPr/>
        </w:pPrChange>
      </w:pPr>
    </w:p>
    <w:p w14:paraId="17C47A83" w14:textId="679CA6FD" w:rsidR="00B11D0E" w:rsidRDefault="00B11D0E" w:rsidP="00B11D0E">
      <w:pPr>
        <w:pStyle w:val="Heading3"/>
        <w:rPr>
          <w:ins w:id="980" w:author="Borut Del Fabbro" w:date="2013-04-28T18:28:00Z"/>
        </w:rPr>
        <w:pPrChange w:id="981" w:author="Borut Del Fabbro" w:date="2013-04-28T18:28:00Z">
          <w:pPr/>
        </w:pPrChange>
      </w:pPr>
      <w:ins w:id="982" w:author="Borut Del Fabbro" w:date="2013-04-28T18:28:00Z">
        <w:r>
          <w:t>isSystemUnderMaintenance</w:t>
        </w:r>
      </w:ins>
    </w:p>
    <w:p w14:paraId="5E6D0778" w14:textId="6D31F804" w:rsidR="00B11D0E" w:rsidRDefault="00E07B1D" w:rsidP="00B11D0E">
      <w:pPr>
        <w:rPr>
          <w:ins w:id="983" w:author="Borut Del Fabbro" w:date="2013-04-28T18:31:00Z"/>
        </w:rPr>
      </w:pPr>
      <w:ins w:id="984" w:author="Borut Del Fabbro" w:date="2013-04-28T18:29:00Z">
        <w:r>
          <w:t xml:space="preserve">check for </w:t>
        </w:r>
      </w:ins>
      <w:ins w:id="985" w:author="Borut Del Fabbro" w:date="2013-04-28T18:32:00Z">
        <w:r>
          <w:t>maintenace</w:t>
        </w:r>
      </w:ins>
      <w:ins w:id="986" w:author="Borut Del Fabbro" w:date="2013-04-28T18:29:00Z">
        <w:r>
          <w:t xml:space="preserve"> of components</w:t>
        </w:r>
      </w:ins>
      <w:ins w:id="987" w:author="Borut Del Fabbro" w:date="2013-04-28T18:31:00Z">
        <w:r>
          <w:t xml:space="preserve"> (objects Equipment)</w:t>
        </w:r>
      </w:ins>
    </w:p>
    <w:p w14:paraId="76813EFE" w14:textId="77777777" w:rsidR="00E07B1D" w:rsidRDefault="00E07B1D" w:rsidP="00B11D0E">
      <w:pPr>
        <w:rPr>
          <w:ins w:id="988" w:author="Borut Del Fabbro" w:date="2013-04-28T18:28:00Z"/>
        </w:rPr>
      </w:pPr>
    </w:p>
    <w:p w14:paraId="560AB9E8" w14:textId="77777777" w:rsidR="00B11D0E" w:rsidRPr="00883091" w:rsidRDefault="00B11D0E" w:rsidP="00B11D0E"/>
    <w:p w14:paraId="4B232758" w14:textId="54ACBEC5" w:rsidR="00E6186E" w:rsidRPr="00EB7CC5" w:rsidRDefault="00BF06CC" w:rsidP="00E6186E">
      <w:pPr>
        <w:pStyle w:val="Heading3"/>
      </w:pPr>
      <w:r>
        <w:t>getElect</w:t>
      </w:r>
      <w:r w:rsidR="00E6186E" w:rsidRPr="00EB7CC5">
        <w:t>ricityProduction</w:t>
      </w:r>
    </w:p>
    <w:p w14:paraId="7F3FE96B" w14:textId="54C337AB" w:rsidR="006E0FF5" w:rsidRDefault="0040367A" w:rsidP="00E6186E">
      <w:r w:rsidRPr="00EB7CC5">
        <w:t xml:space="preserve">Parameters: </w:t>
      </w:r>
      <w:r w:rsidR="003C28F3" w:rsidRPr="00EB7CC5">
        <w:t>date</w:t>
      </w:r>
      <w:r w:rsidR="00602A56" w:rsidRPr="00EB7CC5">
        <w:t>Start, dateEnd</w:t>
      </w:r>
    </w:p>
    <w:p w14:paraId="40F611CD" w14:textId="2E305445" w:rsidR="00F92581" w:rsidRPr="00EB7CC5" w:rsidRDefault="00F92581" w:rsidP="00E6186E">
      <w:r>
        <w:t>gives</w:t>
      </w:r>
      <w:r w:rsidR="00D20D26">
        <w:t>/reads</w:t>
      </w:r>
      <w:r>
        <w:t xml:space="preserve"> the sum of the electricity produced in the specified period</w:t>
      </w:r>
    </w:p>
    <w:p w14:paraId="33AD2D0B" w14:textId="54D1B9F3" w:rsidR="00573EBF" w:rsidRDefault="00573EBF" w:rsidP="00E6186E">
      <w:r w:rsidRPr="00EB7CC5">
        <w:t>getElectiricityProduction</w:t>
      </w:r>
      <w:r w:rsidR="003C28F3" w:rsidRPr="00EB7CC5">
        <w:t xml:space="preserve"> </w:t>
      </w:r>
      <w:r w:rsidR="00F92581">
        <w:t xml:space="preserve">= </w:t>
      </w:r>
      <w:r w:rsidRPr="00EB7CC5">
        <w:t xml:space="preserve">sum of </w:t>
      </w:r>
      <w:r w:rsidR="00F92581" w:rsidRPr="00EB7CC5">
        <w:t>electricity in kWh for each day</w:t>
      </w:r>
      <w:r w:rsidRPr="00EB7CC5">
        <w:t xml:space="preserve"> </w:t>
      </w:r>
      <w:r w:rsidR="00F92581">
        <w:t>for the selected period</w:t>
      </w:r>
    </w:p>
    <w:p w14:paraId="7D019948" w14:textId="77777777" w:rsidR="007769B8" w:rsidRDefault="007769B8" w:rsidP="00E6186E"/>
    <w:p w14:paraId="74FCC93C" w14:textId="2E76E5FE" w:rsidR="007769B8" w:rsidRDefault="007769B8" w:rsidP="007769B8">
      <w:pPr>
        <w:pStyle w:val="Heading3"/>
      </w:pPr>
      <w:r>
        <w:t>outputElectricityProduction</w:t>
      </w:r>
    </w:p>
    <w:p w14:paraId="20C0EF25" w14:textId="77777777" w:rsidR="007769B8" w:rsidRPr="00EB7CC5" w:rsidRDefault="007769B8" w:rsidP="007769B8">
      <w:r w:rsidRPr="00EB7CC5">
        <w:t>Parameters:</w:t>
      </w:r>
      <w:r>
        <w:t xml:space="preserve"> start_</w:t>
      </w:r>
      <w:r w:rsidRPr="00EB7CC5">
        <w:t>date</w:t>
      </w:r>
      <w:r>
        <w:t>; end_date; resolution</w:t>
      </w:r>
    </w:p>
    <w:p w14:paraId="752EAC86" w14:textId="0140C215" w:rsidR="007612CC" w:rsidRPr="004873E9" w:rsidRDefault="007769B8" w:rsidP="007612CC">
      <w:r>
        <w:t>Makes a graph (x-axis displays time; y-axis= displays electricity produced). The minimum interval on the x-axis is set by resolution (integer number of days).  Values on the y-axis are sum of the electricity produced in the time interval.</w:t>
      </w:r>
    </w:p>
    <w:p w14:paraId="1A9D79A8" w14:textId="2F6FFE73" w:rsidR="007612CC" w:rsidRDefault="00E07B1D" w:rsidP="00E07B1D">
      <w:pPr>
        <w:pStyle w:val="Heading3"/>
        <w:rPr>
          <w:ins w:id="989" w:author="Borut Del Fabbro" w:date="2013-04-28T18:32:00Z"/>
        </w:rPr>
        <w:pPrChange w:id="990" w:author="Borut Del Fabbro" w:date="2013-04-28T18:31:00Z">
          <w:pPr/>
        </w:pPrChange>
      </w:pPr>
      <w:ins w:id="991" w:author="Borut Del Fabbro" w:date="2013-04-28T18:29:00Z">
        <w:r>
          <w:t>Object</w:t>
        </w:r>
      </w:ins>
      <w:ins w:id="992" w:author="Borut Del Fabbro" w:date="2013-04-28T18:30:00Z">
        <w:r>
          <w:t>: Equipment</w:t>
        </w:r>
      </w:ins>
    </w:p>
    <w:p w14:paraId="3C04ABE4" w14:textId="2A883ACC" w:rsidR="0004196E" w:rsidRDefault="0004196E" w:rsidP="0004196E">
      <w:pPr>
        <w:rPr>
          <w:ins w:id="993" w:author="Borut Del Fabbro" w:date="2013-04-28T18:32:00Z"/>
        </w:rPr>
        <w:pPrChange w:id="994" w:author="Borut Del Fabbro" w:date="2013-04-28T18:32:00Z">
          <w:pPr/>
        </w:pPrChange>
      </w:pPr>
      <w:ins w:id="995" w:author="Borut Del Fabbro" w:date="2013-04-28T18:32:00Z">
        <w:r>
          <w:t>Is the principal class for all equipment. The equipment has following characteristics:</w:t>
        </w:r>
      </w:ins>
    </w:p>
    <w:p w14:paraId="44145AF5" w14:textId="70B67DBC" w:rsidR="0004196E" w:rsidRDefault="0004196E" w:rsidP="0004196E">
      <w:pPr>
        <w:pStyle w:val="ListParagraph"/>
        <w:numPr>
          <w:ilvl w:val="0"/>
          <w:numId w:val="33"/>
        </w:numPr>
        <w:rPr>
          <w:ins w:id="996" w:author="Borut Del Fabbro" w:date="2013-04-28T18:33:00Z"/>
        </w:rPr>
        <w:pPrChange w:id="997" w:author="Borut Del Fabbro" w:date="2013-04-28T18:33:00Z">
          <w:pPr/>
        </w:pPrChange>
      </w:pPr>
      <w:ins w:id="998" w:author="Borut Del Fabbro" w:date="2013-04-28T18:33:00Z">
        <w:r>
          <w:t>state – working, failure, maintenance</w:t>
        </w:r>
      </w:ins>
    </w:p>
    <w:p w14:paraId="56DAFF7D" w14:textId="0E00F621" w:rsidR="0004196E" w:rsidRDefault="0004196E" w:rsidP="0004196E">
      <w:pPr>
        <w:pStyle w:val="ListParagraph"/>
        <w:numPr>
          <w:ilvl w:val="0"/>
          <w:numId w:val="33"/>
        </w:numPr>
        <w:rPr>
          <w:ins w:id="999" w:author="Borut Del Fabbro" w:date="2013-04-28T18:33:00Z"/>
        </w:rPr>
        <w:pPrChange w:id="1000" w:author="Borut Del Fabbro" w:date="2013-04-28T18:33:00Z">
          <w:pPr/>
        </w:pPrChange>
      </w:pPr>
      <w:ins w:id="1001" w:author="Borut Del Fabbro" w:date="2013-04-28T18:33:00Z">
        <w:r>
          <w:t>crucial</w:t>
        </w:r>
      </w:ins>
      <w:ins w:id="1002" w:author="Borut Del Fabbro" w:date="2013-04-28T19:19:00Z">
        <w:r w:rsidR="00403809">
          <w:t>ForSystem</w:t>
        </w:r>
      </w:ins>
      <w:ins w:id="1003" w:author="Borut Del Fabbro" w:date="2013-04-28T18:33:00Z">
        <w:r>
          <w:t xml:space="preserve"> – boolean – if </w:t>
        </w:r>
      </w:ins>
      <w:ins w:id="1004" w:author="Borut Del Fabbro" w:date="2013-04-28T18:44:00Z">
        <w:r w:rsidR="00BE3F50">
          <w:t xml:space="preserve">crucial then if </w:t>
        </w:r>
      </w:ins>
      <w:ins w:id="1005" w:author="Borut Del Fabbro" w:date="2013-04-28T18:33:00Z">
        <w:r w:rsidR="00020FE0">
          <w:t>state is not working then the whole system does not work</w:t>
        </w:r>
      </w:ins>
    </w:p>
    <w:p w14:paraId="1C91B377" w14:textId="245E6325" w:rsidR="00403809" w:rsidRDefault="00403809" w:rsidP="00403809">
      <w:pPr>
        <w:pStyle w:val="ListParagraph"/>
        <w:numPr>
          <w:ilvl w:val="0"/>
          <w:numId w:val="33"/>
        </w:numPr>
        <w:rPr>
          <w:ins w:id="1006" w:author="Borut Del Fabbro" w:date="2013-04-28T19:19:00Z"/>
        </w:rPr>
      </w:pPr>
      <w:ins w:id="1007" w:author="Borut Del Fabbro" w:date="2013-04-28T19:19:00Z">
        <w:r>
          <w:t>crucial</w:t>
        </w:r>
        <w:r>
          <w:t>ForGroup</w:t>
        </w:r>
        <w:r>
          <w:t xml:space="preserve"> – boolean – if crucial then if sta</w:t>
        </w:r>
        <w:r>
          <w:t>te is not working then the respective</w:t>
        </w:r>
        <w:r>
          <w:t xml:space="preserve"> </w:t>
        </w:r>
        <w:r>
          <w:t>group</w:t>
        </w:r>
        <w:r>
          <w:t xml:space="preserve"> </w:t>
        </w:r>
      </w:ins>
      <w:ins w:id="1008" w:author="Borut Del Fabbro" w:date="2013-04-28T19:20:00Z">
        <w:r>
          <w:t xml:space="preserve">to which belongs </w:t>
        </w:r>
      </w:ins>
      <w:bookmarkStart w:id="1009" w:name="_GoBack"/>
      <w:bookmarkEnd w:id="1009"/>
      <w:ins w:id="1010" w:author="Borut Del Fabbro" w:date="2013-04-28T19:19:00Z">
        <w:r>
          <w:t>does not work</w:t>
        </w:r>
      </w:ins>
    </w:p>
    <w:p w14:paraId="22E09307" w14:textId="1C77A6B8" w:rsidR="00020FE0" w:rsidRDefault="00BE3F50" w:rsidP="0004196E">
      <w:pPr>
        <w:pStyle w:val="ListParagraph"/>
        <w:numPr>
          <w:ilvl w:val="0"/>
          <w:numId w:val="33"/>
        </w:numPr>
        <w:rPr>
          <w:ins w:id="1011" w:author="Borut Del Fabbro" w:date="2013-04-28T18:44:00Z"/>
        </w:rPr>
        <w:pPrChange w:id="1012" w:author="Borut Del Fabbro" w:date="2013-04-28T18:33:00Z">
          <w:pPr/>
        </w:pPrChange>
      </w:pPr>
      <w:ins w:id="1013" w:author="Borut Del Fabbro" w:date="2013-04-28T18:45:00Z">
        <w:r>
          <w:t>power</w:t>
        </w:r>
      </w:ins>
      <w:ins w:id="1014" w:author="Borut Del Fabbro" w:date="2013-04-28T18:44:00Z">
        <w:r>
          <w:t>Efficiency</w:t>
        </w:r>
      </w:ins>
    </w:p>
    <w:p w14:paraId="1106E0BE" w14:textId="065636E8" w:rsidR="00BE3F50" w:rsidRDefault="00BE3F50" w:rsidP="0004196E">
      <w:pPr>
        <w:pStyle w:val="ListParagraph"/>
        <w:numPr>
          <w:ilvl w:val="0"/>
          <w:numId w:val="33"/>
        </w:numPr>
        <w:rPr>
          <w:ins w:id="1015" w:author="Borut Del Fabbro" w:date="2013-04-28T18:45:00Z"/>
        </w:rPr>
        <w:pPrChange w:id="1016" w:author="Borut Del Fabbro" w:date="2013-04-28T18:33:00Z">
          <w:pPr/>
        </w:pPrChange>
      </w:pPr>
      <w:ins w:id="1017" w:author="Borut Del Fabbro" w:date="2013-04-28T18:45:00Z">
        <w:r>
          <w:t>invesmentCost</w:t>
        </w:r>
      </w:ins>
    </w:p>
    <w:p w14:paraId="3543AEB2" w14:textId="706424C4" w:rsidR="00BE3F50" w:rsidRDefault="00BE3F50" w:rsidP="0004196E">
      <w:pPr>
        <w:pStyle w:val="ListParagraph"/>
        <w:numPr>
          <w:ilvl w:val="0"/>
          <w:numId w:val="33"/>
        </w:numPr>
        <w:rPr>
          <w:ins w:id="1018" w:author="Borut Del Fabbro" w:date="2013-04-28T18:46:00Z"/>
        </w:rPr>
        <w:pPrChange w:id="1019" w:author="Borut Del Fabbro" w:date="2013-04-28T18:33:00Z">
          <w:pPr/>
        </w:pPrChange>
      </w:pPr>
      <w:ins w:id="1020" w:author="Borut Del Fabbro" w:date="2013-04-28T18:45:00Z">
        <w:r>
          <w:t xml:space="preserve">reliability - % as of probability that </w:t>
        </w:r>
      </w:ins>
      <w:ins w:id="1021" w:author="Borut Del Fabbro" w:date="2013-04-28T18:46:00Z">
        <w:r>
          <w:t>it is working</w:t>
        </w:r>
      </w:ins>
    </w:p>
    <w:p w14:paraId="5842AB6C" w14:textId="3AACA496" w:rsidR="00BE3F50" w:rsidRPr="0004196E" w:rsidRDefault="00BE3F50" w:rsidP="00BE3F50">
      <w:pPr>
        <w:pStyle w:val="Heading4"/>
        <w:rPr>
          <w:ins w:id="1022" w:author="Borut Del Fabbro" w:date="2013-04-28T18:47:00Z"/>
        </w:rPr>
      </w:pPr>
      <w:ins w:id="1023" w:author="Borut Del Fabbro" w:date="2013-04-28T18:47:00Z">
        <w:r>
          <w:t>Object: equipment</w:t>
        </w:r>
      </w:ins>
      <w:ins w:id="1024" w:author="Borut Del Fabbro" w:date="2013-04-28T18:49:00Z">
        <w:r w:rsidR="00B761B5">
          <w:t>Solar</w:t>
        </w:r>
      </w:ins>
      <w:ins w:id="1025" w:author="Borut Del Fabbro" w:date="2013-04-28T18:47:00Z">
        <w:r w:rsidR="00B761B5">
          <w:t>Module</w:t>
        </w:r>
      </w:ins>
    </w:p>
    <w:p w14:paraId="6EA6473D" w14:textId="77777777" w:rsidR="00BE3F50" w:rsidRDefault="00BE3F50" w:rsidP="00BE3F50">
      <w:pPr>
        <w:pStyle w:val="Heading4"/>
        <w:rPr>
          <w:ins w:id="1026" w:author="Borut Del Fabbro" w:date="2013-04-28T18:47:00Z"/>
        </w:rPr>
      </w:pPr>
      <w:ins w:id="1027" w:author="Borut Del Fabbro" w:date="2013-04-28T18:47:00Z">
        <w:r>
          <w:t>Object: equipmentInverter</w:t>
        </w:r>
      </w:ins>
    </w:p>
    <w:p w14:paraId="31B7EA1F" w14:textId="77777777" w:rsidR="00B761B5" w:rsidRPr="00B761B5" w:rsidRDefault="00B761B5" w:rsidP="00B761B5">
      <w:pPr>
        <w:rPr>
          <w:ins w:id="1028" w:author="Borut Del Fabbro" w:date="2013-04-28T18:47:00Z"/>
        </w:rPr>
        <w:pPrChange w:id="1029" w:author="Borut Del Fabbro" w:date="2013-04-28T18:47:00Z">
          <w:pPr>
            <w:pStyle w:val="Heading4"/>
          </w:pPr>
        </w:pPrChange>
      </w:pPr>
    </w:p>
    <w:p w14:paraId="4CE37894" w14:textId="3B4C069B" w:rsidR="00BE3F50" w:rsidRPr="0004196E" w:rsidDel="00BE3F50" w:rsidRDefault="00BE3F50" w:rsidP="00BE3F50">
      <w:pPr>
        <w:pStyle w:val="Heading4"/>
        <w:rPr>
          <w:del w:id="1030" w:author="Borut Del Fabbro" w:date="2013-04-28T18:47:00Z"/>
        </w:rPr>
        <w:pPrChange w:id="1031" w:author="Borut Del Fabbro" w:date="2013-04-28T18:46:00Z">
          <w:pPr/>
        </w:pPrChange>
      </w:pPr>
    </w:p>
    <w:p w14:paraId="340ECF6A" w14:textId="1C980E29" w:rsidR="00EC70F8" w:rsidRPr="00EB7CC5" w:rsidRDefault="009127D9" w:rsidP="00EC70F8">
      <w:pPr>
        <w:pStyle w:val="Heading1"/>
      </w:pPr>
      <w:bookmarkStart w:id="1032" w:name="_Toc222153216"/>
      <w:bookmarkStart w:id="1033" w:name="_Toc224793092"/>
      <w:r w:rsidRPr="00EB7CC5">
        <w:t xml:space="preserve">Economic </w:t>
      </w:r>
      <w:r w:rsidR="00EC70F8" w:rsidRPr="00EB7CC5">
        <w:t>modul</w:t>
      </w:r>
      <w:r w:rsidRPr="00EB7CC5">
        <w:t xml:space="preserve">e </w:t>
      </w:r>
      <w:r w:rsidR="00FA0444" w:rsidRPr="00EB7CC5">
        <w:t>(E</w:t>
      </w:r>
      <w:r w:rsidR="0003622B">
        <w:t>c</w:t>
      </w:r>
      <w:r w:rsidR="00FA0444" w:rsidRPr="00EB7CC5">
        <w:t>M</w:t>
      </w:r>
      <w:r w:rsidRPr="00EB7CC5">
        <w:t>)</w:t>
      </w:r>
      <w:bookmarkEnd w:id="1032"/>
      <w:bookmarkEnd w:id="1033"/>
    </w:p>
    <w:p w14:paraId="28B6BDFA" w14:textId="337DFCB7" w:rsidR="006E0FF5" w:rsidRPr="00EB7CC5" w:rsidRDefault="006E0FF5" w:rsidP="006E0FF5">
      <w:pPr>
        <w:pStyle w:val="Heading2"/>
      </w:pPr>
      <w:bookmarkStart w:id="1034" w:name="_Toc222153217"/>
      <w:bookmarkStart w:id="1035" w:name="_Toc224793093"/>
      <w:r w:rsidRPr="00EB7CC5">
        <w:t>Module description</w:t>
      </w:r>
      <w:bookmarkEnd w:id="1034"/>
      <w:bookmarkEnd w:id="1035"/>
    </w:p>
    <w:p w14:paraId="05A2E3A2" w14:textId="645383F4" w:rsidR="006E0FF5" w:rsidRPr="00EB7CC5" w:rsidRDefault="00730FC4" w:rsidP="006E0FF5">
      <w:r w:rsidRPr="00EB7CC5">
        <w:t xml:space="preserve">Calculates a series of </w:t>
      </w:r>
      <w:r w:rsidR="00DD19C7" w:rsidRPr="00EB7CC5">
        <w:t>monthly</w:t>
      </w:r>
      <w:r w:rsidRPr="00EB7CC5">
        <w:t xml:space="preserve"> cash flows </w:t>
      </w:r>
    </w:p>
    <w:p w14:paraId="11BDCA31" w14:textId="77777777" w:rsidR="006E0FF5" w:rsidRPr="00EB7CC5" w:rsidRDefault="006E0FF5" w:rsidP="006E0FF5">
      <w:pPr>
        <w:pStyle w:val="Heading2"/>
      </w:pPr>
      <w:bookmarkStart w:id="1036" w:name="_Toc222153218"/>
      <w:bookmarkStart w:id="1037" w:name="_Toc224793094"/>
      <w:r w:rsidRPr="00EB7CC5">
        <w:t>Key inputs</w:t>
      </w:r>
      <w:bookmarkEnd w:id="1036"/>
      <w:bookmarkEnd w:id="1037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402"/>
        <w:gridCol w:w="1315"/>
        <w:gridCol w:w="1703"/>
        <w:gridCol w:w="3077"/>
      </w:tblGrid>
      <w:tr w:rsidR="006E0FF5" w:rsidRPr="00EB7CC5" w14:paraId="387920A0" w14:textId="77777777" w:rsidTr="00F02BD6">
        <w:tc>
          <w:tcPr>
            <w:tcW w:w="392" w:type="dxa"/>
            <w:tcBorders>
              <w:bottom w:val="single" w:sz="12" w:space="0" w:color="auto"/>
            </w:tcBorders>
          </w:tcPr>
          <w:p w14:paraId="390272F9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14:paraId="2E0184A3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315" w:type="dxa"/>
            <w:tcBorders>
              <w:bottom w:val="single" w:sz="12" w:space="0" w:color="auto"/>
            </w:tcBorders>
          </w:tcPr>
          <w:p w14:paraId="0B4A345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8C5A566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116706B6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1B4197BA" w14:textId="77777777" w:rsidTr="00F02BD6">
        <w:tc>
          <w:tcPr>
            <w:tcW w:w="392" w:type="dxa"/>
            <w:tcBorders>
              <w:top w:val="single" w:sz="12" w:space="0" w:color="auto"/>
            </w:tcBorders>
          </w:tcPr>
          <w:p w14:paraId="19E56FEC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402" w:type="dxa"/>
            <w:tcBorders>
              <w:top w:val="single" w:sz="12" w:space="0" w:color="auto"/>
            </w:tcBorders>
          </w:tcPr>
          <w:p w14:paraId="12036364" w14:textId="21255C74" w:rsidR="006E0FF5" w:rsidRPr="00EB7CC5" w:rsidRDefault="004E1A63" w:rsidP="00C234A5">
            <w:r w:rsidRPr="00EB7CC5">
              <w:t>electricity market price</w:t>
            </w:r>
          </w:p>
        </w:tc>
        <w:tc>
          <w:tcPr>
            <w:tcW w:w="1315" w:type="dxa"/>
            <w:tcBorders>
              <w:top w:val="single" w:sz="12" w:space="0" w:color="auto"/>
            </w:tcBorders>
          </w:tcPr>
          <w:p w14:paraId="27089EB7" w14:textId="31589865" w:rsidR="006E0FF5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10BD8C7A" w14:textId="7769FCE1" w:rsidR="006E0FF5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52C2EE6C" w14:textId="3CEF0F38" w:rsidR="006E0FF5" w:rsidRPr="00EB7CC5" w:rsidRDefault="006E0FF5" w:rsidP="00C234A5"/>
        </w:tc>
      </w:tr>
      <w:tr w:rsidR="00B27657" w:rsidRPr="00EB7CC5" w14:paraId="78F75B1D" w14:textId="77777777" w:rsidTr="00F02BD6">
        <w:tc>
          <w:tcPr>
            <w:tcW w:w="392" w:type="dxa"/>
          </w:tcPr>
          <w:p w14:paraId="3BDCA40A" w14:textId="446F72FA" w:rsidR="00B27657" w:rsidRPr="00EB7CC5" w:rsidRDefault="00B27657" w:rsidP="00C234A5">
            <w:r w:rsidRPr="00EB7CC5">
              <w:t>2</w:t>
            </w:r>
          </w:p>
        </w:tc>
        <w:tc>
          <w:tcPr>
            <w:tcW w:w="3402" w:type="dxa"/>
          </w:tcPr>
          <w:p w14:paraId="1A8DE71B" w14:textId="233C7C21" w:rsidR="00B27657" w:rsidRPr="00EB7CC5" w:rsidRDefault="00B27657" w:rsidP="00C234A5">
            <w:r w:rsidRPr="00EB7CC5">
              <w:t xml:space="preserve">expected </w:t>
            </w:r>
            <w:r w:rsidR="00442792">
              <w:t xml:space="preserve">rate of </w:t>
            </w:r>
            <w:r w:rsidRPr="00EB7CC5">
              <w:t>growth of electricity prices</w:t>
            </w:r>
          </w:p>
        </w:tc>
        <w:tc>
          <w:tcPr>
            <w:tcW w:w="1315" w:type="dxa"/>
          </w:tcPr>
          <w:p w14:paraId="50E7B79F" w14:textId="77678EE4" w:rsidR="00B27657" w:rsidRPr="00EB7CC5" w:rsidRDefault="00B27657" w:rsidP="00C234A5">
            <w:r w:rsidRPr="00EB7CC5">
              <w:t>float</w:t>
            </w:r>
          </w:p>
        </w:tc>
        <w:tc>
          <w:tcPr>
            <w:tcW w:w="1703" w:type="dxa"/>
          </w:tcPr>
          <w:p w14:paraId="647C2D2B" w14:textId="5AE1BBEF" w:rsidR="00B27657" w:rsidRPr="00EB7CC5" w:rsidRDefault="00B27657" w:rsidP="00C234A5">
            <w:r w:rsidRPr="00EB7CC5">
              <w:t>user input</w:t>
            </w:r>
          </w:p>
        </w:tc>
        <w:tc>
          <w:tcPr>
            <w:tcW w:w="3077" w:type="dxa"/>
          </w:tcPr>
          <w:p w14:paraId="0ADDC5BB" w14:textId="77777777" w:rsidR="00B27657" w:rsidRPr="00EB7CC5" w:rsidRDefault="00B27657" w:rsidP="00C234A5"/>
        </w:tc>
      </w:tr>
      <w:tr w:rsidR="004E1A63" w:rsidRPr="00EB7CC5" w14:paraId="51483DCF" w14:textId="77777777" w:rsidTr="00F02BD6">
        <w:tc>
          <w:tcPr>
            <w:tcW w:w="392" w:type="dxa"/>
          </w:tcPr>
          <w:p w14:paraId="3E668307" w14:textId="052B74BE" w:rsidR="004E1A63" w:rsidRPr="00EB7CC5" w:rsidRDefault="00B27657" w:rsidP="00C234A5">
            <w:r w:rsidRPr="00EB7CC5">
              <w:t>3</w:t>
            </w:r>
          </w:p>
        </w:tc>
        <w:tc>
          <w:tcPr>
            <w:tcW w:w="3402" w:type="dxa"/>
          </w:tcPr>
          <w:p w14:paraId="7DBD6FD1" w14:textId="6F7356AD" w:rsidR="004E1A63" w:rsidRPr="00EB7CC5" w:rsidRDefault="00442792" w:rsidP="00C234A5">
            <w:r>
              <w:t xml:space="preserve">values </w:t>
            </w:r>
            <w:r w:rsidR="004E1A63" w:rsidRPr="00EB7CC5">
              <w:t>of investment</w:t>
            </w:r>
          </w:p>
        </w:tc>
        <w:tc>
          <w:tcPr>
            <w:tcW w:w="1315" w:type="dxa"/>
          </w:tcPr>
          <w:p w14:paraId="6777A1AE" w14:textId="4529D3DC" w:rsidR="004E1A63" w:rsidRPr="00EB7CC5" w:rsidRDefault="004E1A63" w:rsidP="00C234A5">
            <w:r w:rsidRPr="00EB7CC5">
              <w:t>float</w:t>
            </w:r>
          </w:p>
        </w:tc>
        <w:tc>
          <w:tcPr>
            <w:tcW w:w="1703" w:type="dxa"/>
          </w:tcPr>
          <w:p w14:paraId="73827AAE" w14:textId="70B1698C" w:rsidR="004E1A63" w:rsidRPr="00EB7CC5" w:rsidRDefault="004E1A63" w:rsidP="00C234A5">
            <w:r w:rsidRPr="00EB7CC5">
              <w:t>user input</w:t>
            </w:r>
          </w:p>
        </w:tc>
        <w:tc>
          <w:tcPr>
            <w:tcW w:w="3077" w:type="dxa"/>
          </w:tcPr>
          <w:p w14:paraId="6FA969AE" w14:textId="77777777" w:rsidR="004E1A63" w:rsidRPr="00EB7CC5" w:rsidRDefault="004E1A63" w:rsidP="00C234A5"/>
        </w:tc>
      </w:tr>
      <w:tr w:rsidR="004E1A63" w:rsidRPr="00EB7CC5" w14:paraId="7704F89F" w14:textId="77777777" w:rsidTr="00F02BD6">
        <w:tc>
          <w:tcPr>
            <w:tcW w:w="392" w:type="dxa"/>
          </w:tcPr>
          <w:p w14:paraId="5B7802F1" w14:textId="0CD7876F" w:rsidR="004E1A63" w:rsidRPr="00EB7CC5" w:rsidRDefault="004E1A63" w:rsidP="00C234A5"/>
        </w:tc>
        <w:tc>
          <w:tcPr>
            <w:tcW w:w="3402" w:type="dxa"/>
          </w:tcPr>
          <w:p w14:paraId="2615C21A" w14:textId="43735855" w:rsidR="004E1A63" w:rsidRPr="00EB7CC5" w:rsidRDefault="004E1A63" w:rsidP="00C234A5"/>
        </w:tc>
        <w:tc>
          <w:tcPr>
            <w:tcW w:w="1315" w:type="dxa"/>
          </w:tcPr>
          <w:p w14:paraId="2BC41E29" w14:textId="3B1098C2" w:rsidR="004E1A63" w:rsidRPr="00EB7CC5" w:rsidRDefault="004E1A63" w:rsidP="00C234A5"/>
        </w:tc>
        <w:tc>
          <w:tcPr>
            <w:tcW w:w="1703" w:type="dxa"/>
          </w:tcPr>
          <w:p w14:paraId="1DC5E602" w14:textId="06C12931" w:rsidR="004E1A63" w:rsidRPr="00EB7CC5" w:rsidRDefault="004E1A63" w:rsidP="00C234A5"/>
        </w:tc>
        <w:tc>
          <w:tcPr>
            <w:tcW w:w="3077" w:type="dxa"/>
          </w:tcPr>
          <w:p w14:paraId="4C15AFC5" w14:textId="77777777" w:rsidR="004E1A63" w:rsidRPr="00EB7CC5" w:rsidRDefault="004E1A63" w:rsidP="00C234A5"/>
        </w:tc>
      </w:tr>
      <w:tr w:rsidR="004E1A63" w:rsidRPr="00EB7CC5" w14:paraId="0EA65898" w14:textId="77777777" w:rsidTr="00F02BD6">
        <w:tc>
          <w:tcPr>
            <w:tcW w:w="392" w:type="dxa"/>
          </w:tcPr>
          <w:p w14:paraId="14C2E6B9" w14:textId="77777777" w:rsidR="004E1A63" w:rsidRPr="00EB7CC5" w:rsidRDefault="004E1A63" w:rsidP="00C234A5"/>
        </w:tc>
        <w:tc>
          <w:tcPr>
            <w:tcW w:w="3402" w:type="dxa"/>
          </w:tcPr>
          <w:p w14:paraId="1419FD88" w14:textId="77777777" w:rsidR="004E1A63" w:rsidRPr="00EB7CC5" w:rsidRDefault="004E1A63" w:rsidP="00C234A5"/>
        </w:tc>
        <w:tc>
          <w:tcPr>
            <w:tcW w:w="1315" w:type="dxa"/>
          </w:tcPr>
          <w:p w14:paraId="44201855" w14:textId="77777777" w:rsidR="004E1A63" w:rsidRPr="00EB7CC5" w:rsidRDefault="004E1A63" w:rsidP="00C234A5"/>
        </w:tc>
        <w:tc>
          <w:tcPr>
            <w:tcW w:w="1703" w:type="dxa"/>
          </w:tcPr>
          <w:p w14:paraId="1E524B20" w14:textId="77777777" w:rsidR="004E1A63" w:rsidRPr="00EB7CC5" w:rsidRDefault="004E1A63" w:rsidP="00C234A5"/>
        </w:tc>
        <w:tc>
          <w:tcPr>
            <w:tcW w:w="3077" w:type="dxa"/>
          </w:tcPr>
          <w:p w14:paraId="5618C0B9" w14:textId="77777777" w:rsidR="004E1A63" w:rsidRPr="00EB7CC5" w:rsidRDefault="004E1A63" w:rsidP="00C234A5"/>
        </w:tc>
      </w:tr>
    </w:tbl>
    <w:p w14:paraId="1EA17B77" w14:textId="77777777" w:rsidR="006E0FF5" w:rsidRPr="00EB7CC5" w:rsidRDefault="006E0FF5" w:rsidP="006E0FF5"/>
    <w:p w14:paraId="340A3935" w14:textId="77777777" w:rsidR="006E0FF5" w:rsidRPr="00EB7CC5" w:rsidRDefault="006E0FF5" w:rsidP="006E0FF5">
      <w:pPr>
        <w:pStyle w:val="Heading2"/>
      </w:pPr>
      <w:bookmarkStart w:id="1038" w:name="_Toc222153219"/>
      <w:bookmarkStart w:id="1039" w:name="_Toc224793095"/>
      <w:r w:rsidRPr="00EB7CC5">
        <w:t>Outputs</w:t>
      </w:r>
      <w:bookmarkEnd w:id="1038"/>
      <w:bookmarkEnd w:id="1039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8C06BE1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74169D8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738630CC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7E0AFE30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06C66FDA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05BDADC7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6D6DFE46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68F7869B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AF3C96A" w14:textId="3B55E0B1" w:rsidR="006E0FF5" w:rsidRPr="00EB7CC5" w:rsidRDefault="00976D94" w:rsidP="00C234A5">
            <w:r>
              <w:t>IS&amp;BS</w:t>
            </w:r>
            <w:r w:rsidR="00730FC4" w:rsidRPr="00EB7CC5">
              <w:t xml:space="preserve"> for 30</w:t>
            </w:r>
            <w:r w:rsidR="00405F14" w:rsidRPr="00EB7CC5">
              <w:t>x12</w:t>
            </w:r>
            <w:r w:rsidR="00730FC4" w:rsidRPr="00EB7CC5">
              <w:t xml:space="preserve"> </w:t>
            </w:r>
            <w:r w:rsidR="00405F14" w:rsidRPr="00EB7CC5">
              <w:t>months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7582D0EE" w14:textId="2580C314" w:rsidR="006E0FF5" w:rsidRPr="00EB7CC5" w:rsidRDefault="00976D94" w:rsidP="00C234A5">
            <w:r>
              <w:t>matrix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36962A2E" w14:textId="46726E00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39DCF9F5" w14:textId="77777777" w:rsidR="006E0FF5" w:rsidRPr="00EB7CC5" w:rsidRDefault="006E0FF5" w:rsidP="00C234A5"/>
        </w:tc>
      </w:tr>
      <w:tr w:rsidR="006E0FF5" w:rsidRPr="00EB7CC5" w14:paraId="60FA2242" w14:textId="77777777" w:rsidTr="00C234A5">
        <w:tc>
          <w:tcPr>
            <w:tcW w:w="392" w:type="dxa"/>
          </w:tcPr>
          <w:p w14:paraId="2FC0AE34" w14:textId="77777777" w:rsidR="006E0FF5" w:rsidRPr="00EB7CC5" w:rsidRDefault="006E0FF5" w:rsidP="00C234A5">
            <w:r w:rsidRPr="00EB7CC5">
              <w:t>2</w:t>
            </w:r>
          </w:p>
        </w:tc>
        <w:tc>
          <w:tcPr>
            <w:tcW w:w="3260" w:type="dxa"/>
          </w:tcPr>
          <w:p w14:paraId="0DE7D497" w14:textId="6BE0DDA6" w:rsidR="006E0FF5" w:rsidRPr="00EB7CC5" w:rsidRDefault="00976D94" w:rsidP="00C234A5">
            <w:r>
              <w:t>IS&amp;BS</w:t>
            </w:r>
            <w:r w:rsidRPr="00EB7CC5">
              <w:t xml:space="preserve"> </w:t>
            </w:r>
            <w:r>
              <w:t xml:space="preserve"> </w:t>
            </w:r>
            <w:r w:rsidR="00405F14" w:rsidRPr="00EB7CC5">
              <w:t>cash flow for 30 years</w:t>
            </w:r>
          </w:p>
        </w:tc>
        <w:tc>
          <w:tcPr>
            <w:tcW w:w="1457" w:type="dxa"/>
          </w:tcPr>
          <w:p w14:paraId="11D35437" w14:textId="57C89A39" w:rsidR="006E0FF5" w:rsidRPr="00EB7CC5" w:rsidRDefault="00976D94" w:rsidP="00C234A5">
            <w:r>
              <w:t xml:space="preserve">matrix </w:t>
            </w:r>
          </w:p>
        </w:tc>
        <w:tc>
          <w:tcPr>
            <w:tcW w:w="1703" w:type="dxa"/>
          </w:tcPr>
          <w:p w14:paraId="73526DA9" w14:textId="2EF2CF8A" w:rsidR="006E0FF5" w:rsidRPr="00EB7CC5" w:rsidRDefault="00984661" w:rsidP="00C234A5">
            <w:r w:rsidRPr="00EB7CC5">
              <w:t>RM</w:t>
            </w:r>
          </w:p>
        </w:tc>
        <w:tc>
          <w:tcPr>
            <w:tcW w:w="3077" w:type="dxa"/>
          </w:tcPr>
          <w:p w14:paraId="3C45E8A0" w14:textId="77777777" w:rsidR="006E0FF5" w:rsidRPr="00EB7CC5" w:rsidRDefault="006E0FF5" w:rsidP="00C234A5"/>
        </w:tc>
      </w:tr>
    </w:tbl>
    <w:p w14:paraId="77011989" w14:textId="77777777" w:rsidR="006E0FF5" w:rsidRDefault="006E0FF5" w:rsidP="006E0FF5"/>
    <w:p w14:paraId="2CA4211E" w14:textId="51B273C9" w:rsidR="00976D94" w:rsidRPr="000B58C3" w:rsidRDefault="00774D65" w:rsidP="006E0FF5">
      <w:pPr>
        <w:rPr>
          <w:b/>
        </w:rPr>
      </w:pPr>
      <w:r w:rsidRPr="000B58C3">
        <w:rPr>
          <w:b/>
        </w:rPr>
        <w:t>See: IS &amp; BS. xlsx</w:t>
      </w:r>
    </w:p>
    <w:p w14:paraId="2F974076" w14:textId="77777777" w:rsidR="00976D94" w:rsidRDefault="00976D94" w:rsidP="006E0FF5"/>
    <w:p w14:paraId="5890AA0F" w14:textId="77777777" w:rsidR="00976D94" w:rsidRDefault="00976D94" w:rsidP="006E0FF5"/>
    <w:p w14:paraId="40D8EE52" w14:textId="77777777" w:rsidR="00976D94" w:rsidRPr="00EB7CC5" w:rsidRDefault="00976D94" w:rsidP="006E0FF5"/>
    <w:p w14:paraId="003D9BA1" w14:textId="77777777" w:rsidR="006E0FF5" w:rsidRPr="00EB7CC5" w:rsidRDefault="006E0FF5" w:rsidP="006E0FF5">
      <w:pPr>
        <w:pStyle w:val="Heading2"/>
      </w:pPr>
      <w:bookmarkStart w:id="1040" w:name="_Toc222153220"/>
      <w:bookmarkStart w:id="1041" w:name="_Toc224793096"/>
      <w:r w:rsidRPr="00EB7CC5">
        <w:t>Definition of functions</w:t>
      </w:r>
      <w:bookmarkEnd w:id="1040"/>
      <w:bookmarkEnd w:id="1041"/>
    </w:p>
    <w:p w14:paraId="6C9FD50F" w14:textId="77777777" w:rsidR="006F42E0" w:rsidRDefault="006F42E0" w:rsidP="006F42E0">
      <w:pPr>
        <w:pStyle w:val="Heading3"/>
      </w:pPr>
      <w:r>
        <w:t>initModule</w:t>
      </w:r>
    </w:p>
    <w:p w14:paraId="2D40F35B" w14:textId="77777777" w:rsidR="00B4477B" w:rsidRDefault="00B4477B" w:rsidP="00B66F13">
      <w:pPr>
        <w:pStyle w:val="ListParagraph"/>
        <w:numPr>
          <w:ilvl w:val="0"/>
          <w:numId w:val="27"/>
        </w:numPr>
      </w:pPr>
      <w:r>
        <w:t>reads input data</w:t>
      </w:r>
    </w:p>
    <w:p w14:paraId="4ABD82E8" w14:textId="77777777" w:rsidR="006F42E0" w:rsidRPr="006F42E0" w:rsidRDefault="006F42E0" w:rsidP="006F42E0"/>
    <w:p w14:paraId="3033CF94" w14:textId="02CED8CF" w:rsidR="009C3F32" w:rsidRPr="00EB7CC5" w:rsidRDefault="009C3F32" w:rsidP="009C3F32">
      <w:pPr>
        <w:pStyle w:val="Heading3"/>
      </w:pPr>
      <w:r w:rsidRPr="00EB7CC5">
        <w:t>getRevenue</w:t>
      </w:r>
    </w:p>
    <w:p w14:paraId="07EB3BD2" w14:textId="24E2AF7A" w:rsidR="00102D8C" w:rsidRPr="00EB7CC5" w:rsidRDefault="00102D8C" w:rsidP="00102D8C">
      <w:r w:rsidRPr="00EB7CC5">
        <w:t>parame</w:t>
      </w:r>
      <w:r w:rsidR="00EB479F" w:rsidRPr="00EB7CC5">
        <w:t>ters: dateS</w:t>
      </w:r>
      <w:r w:rsidRPr="00EB7CC5">
        <w:t>tart</w:t>
      </w:r>
      <w:r w:rsidR="00EB479F" w:rsidRPr="00EB7CC5">
        <w:t>; dateE</w:t>
      </w:r>
      <w:r w:rsidRPr="00EB7CC5">
        <w:t>nd</w:t>
      </w:r>
    </w:p>
    <w:p w14:paraId="43CF15C1" w14:textId="51049B25" w:rsidR="00573EBF" w:rsidRPr="00EB7CC5" w:rsidRDefault="00573EBF" w:rsidP="00102D8C">
      <w:r w:rsidRPr="00EB7CC5">
        <w:t>E:= getElectiricityProduction</w:t>
      </w:r>
      <w:r w:rsidR="00F33EDE" w:rsidRPr="00EB7CC5">
        <w:t>;</w:t>
      </w:r>
    </w:p>
    <w:p w14:paraId="05950DBD" w14:textId="357F8990" w:rsidR="00102D8C" w:rsidRPr="00EB7CC5" w:rsidRDefault="00102D8C" w:rsidP="00102D8C">
      <w:r w:rsidRPr="00EB7CC5">
        <w:t>s</w:t>
      </w:r>
      <w:r w:rsidR="005B2ABD" w:rsidRPr="00EB7CC5">
        <w:t xml:space="preserve">um for all days in the period: </w:t>
      </w:r>
      <w:r w:rsidR="00573EBF" w:rsidRPr="00EB7CC5">
        <w:t>E</w:t>
      </w:r>
      <w:r w:rsidR="0040367A" w:rsidRPr="00EB7CC5">
        <w:t xml:space="preserve"> </w:t>
      </w:r>
      <w:r w:rsidR="005B2ABD" w:rsidRPr="00EB7CC5">
        <w:t>* price + subsidies</w:t>
      </w:r>
      <w:r w:rsidR="00573EBF" w:rsidRPr="00EB7CC5">
        <w:t xml:space="preserve"> (</w:t>
      </w:r>
      <w:r w:rsidR="00F33EDE" w:rsidRPr="00EB7CC5">
        <w:t>E; date</w:t>
      </w:r>
      <w:r w:rsidR="00573EBF" w:rsidRPr="00EB7CC5">
        <w:t xml:space="preserve">) </w:t>
      </w:r>
    </w:p>
    <w:p w14:paraId="4558CFD3" w14:textId="77777777" w:rsidR="005B2ABD" w:rsidRPr="00EB7CC5" w:rsidRDefault="005B2ABD" w:rsidP="00102D8C"/>
    <w:p w14:paraId="13079E3C" w14:textId="3332DC41" w:rsidR="009C3F32" w:rsidRPr="00EB7CC5" w:rsidRDefault="009C3F32" w:rsidP="009C3F32">
      <w:pPr>
        <w:pStyle w:val="Heading3"/>
      </w:pPr>
      <w:r w:rsidRPr="00EB7CC5">
        <w:t>getCosts</w:t>
      </w:r>
    </w:p>
    <w:p w14:paraId="65877A20" w14:textId="77777777" w:rsidR="00EB479F" w:rsidRPr="00EB7CC5" w:rsidRDefault="00EB479F" w:rsidP="00EB479F">
      <w:r w:rsidRPr="00EB7CC5">
        <w:t>parameters: dateStart; dateEnd</w:t>
      </w:r>
    </w:p>
    <w:p w14:paraId="764C3B2F" w14:textId="47E0A83F" w:rsidR="00EB479F" w:rsidRDefault="005B2ABD" w:rsidP="00EB479F">
      <w:pPr>
        <w:rPr>
          <w:ins w:id="1042" w:author="Borut Del Fabbro" w:date="2013-04-27T19:38:00Z"/>
        </w:rPr>
      </w:pPr>
      <w:r w:rsidRPr="00EB7CC5">
        <w:t>sum of costs for all days in t</w:t>
      </w:r>
      <w:del w:id="1043" w:author="Borut Del Fabbro" w:date="2013-04-27T19:38:00Z">
        <w:r w:rsidRPr="00EB7CC5" w:rsidDel="00FA64B2">
          <w:delText>e</w:delText>
        </w:r>
      </w:del>
      <w:r w:rsidRPr="00EB7CC5">
        <w:t>h</w:t>
      </w:r>
      <w:ins w:id="1044" w:author="Borut Del Fabbro" w:date="2013-04-27T19:38:00Z">
        <w:r w:rsidR="00FA64B2">
          <w:t>e</w:t>
        </w:r>
      </w:ins>
      <w:r w:rsidRPr="00EB7CC5">
        <w:t xml:space="preserve"> period </w:t>
      </w:r>
      <w:ins w:id="1045" w:author="Borut Del Fabbro" w:date="2013-04-27T19:38:00Z">
        <w:r w:rsidR="00FA64B2">
          <w:t xml:space="preserve">= </w:t>
        </w:r>
      </w:ins>
      <w:ins w:id="1046" w:author="Borut Del Fabbro" w:date="2013-04-27T19:39:00Z">
        <w:r w:rsidR="00FA64B2">
          <w:t>DevelopmentCost + OperationalCosts</w:t>
        </w:r>
      </w:ins>
      <w:del w:id="1047" w:author="Borut Del Fabbro" w:date="2013-04-27T19:38:00Z">
        <w:r w:rsidRPr="00EB7CC5" w:rsidDel="00FA64B2">
          <w:delText>= num of day</w:delText>
        </w:r>
        <w:r w:rsidR="00EE55E8" w:rsidRPr="00EB7CC5" w:rsidDel="00FA64B2">
          <w:delText>s</w:delText>
        </w:r>
        <w:r w:rsidRPr="00EB7CC5" w:rsidDel="00FA64B2">
          <w:delText xml:space="preserve"> * costs</w:delText>
        </w:r>
        <w:r w:rsidR="00EE55E8" w:rsidRPr="00EB7CC5" w:rsidDel="00FA64B2">
          <w:delText xml:space="preserve"> per month/30</w:delText>
        </w:r>
      </w:del>
    </w:p>
    <w:p w14:paraId="46D02B17" w14:textId="77777777" w:rsidR="00FA64B2" w:rsidRDefault="00FA64B2" w:rsidP="00EB479F">
      <w:pPr>
        <w:rPr>
          <w:ins w:id="1048" w:author="Borut Del Fabbro" w:date="2013-04-27T19:38:00Z"/>
        </w:rPr>
      </w:pPr>
    </w:p>
    <w:p w14:paraId="3B11EA85" w14:textId="1997ECB4" w:rsidR="00FA64B2" w:rsidRDefault="00FA64B2">
      <w:pPr>
        <w:pStyle w:val="Heading3"/>
        <w:rPr>
          <w:ins w:id="1049" w:author="Borut Del Fabbro" w:date="2013-04-27T19:39:00Z"/>
        </w:rPr>
        <w:pPrChange w:id="1050" w:author="Borut Del Fabbro" w:date="2013-04-27T19:39:00Z">
          <w:pPr/>
        </w:pPrChange>
      </w:pPr>
      <w:ins w:id="1051" w:author="Borut Del Fabbro" w:date="2013-04-27T19:38:00Z">
        <w:r>
          <w:t>getDevelopmentCost</w:t>
        </w:r>
      </w:ins>
      <w:ins w:id="1052" w:author="Borut Del Fabbro" w:date="2013-04-27T19:41:00Z">
        <w:r w:rsidR="00E4102E">
          <w:t>s</w:t>
        </w:r>
      </w:ins>
    </w:p>
    <w:p w14:paraId="019F9D9C" w14:textId="77777777" w:rsidR="00FA64B2" w:rsidRPr="00EB7CC5" w:rsidRDefault="00FA64B2" w:rsidP="00FA64B2">
      <w:pPr>
        <w:rPr>
          <w:ins w:id="1053" w:author="Borut Del Fabbro" w:date="2013-04-27T19:39:00Z"/>
        </w:rPr>
      </w:pPr>
      <w:ins w:id="1054" w:author="Borut Del Fabbro" w:date="2013-04-27T19:39:00Z">
        <w:r w:rsidRPr="00EB7CC5">
          <w:t>parameters: dateStart; dateEnd</w:t>
        </w:r>
      </w:ins>
    </w:p>
    <w:p w14:paraId="395ED000" w14:textId="564C5327" w:rsidR="00FA64B2" w:rsidRDefault="00E4102E" w:rsidP="00EB479F">
      <w:pPr>
        <w:rPr>
          <w:ins w:id="1055" w:author="Borut Del Fabbro" w:date="2013-04-27T19:40:00Z"/>
        </w:rPr>
      </w:pPr>
      <w:ins w:id="1056" w:author="Borut Del Fabbro" w:date="2013-04-27T19:40:00Z">
        <w:r>
          <w:t>if the production of electricity has already started then 0</w:t>
        </w:r>
      </w:ins>
    </w:p>
    <w:p w14:paraId="1DC98051" w14:textId="4385A4B6" w:rsidR="00E4102E" w:rsidRDefault="00E4102E" w:rsidP="00EB479F">
      <w:pPr>
        <w:rPr>
          <w:ins w:id="1057" w:author="Borut Del Fabbro" w:date="2013-04-27T19:40:00Z"/>
        </w:rPr>
      </w:pPr>
      <w:ins w:id="1058" w:author="Borut Del Fabbro" w:date="2013-04-27T19:40:00Z">
        <w:r>
          <w:t>else</w:t>
        </w:r>
      </w:ins>
    </w:p>
    <w:p w14:paraId="491EF40E" w14:textId="3C198811" w:rsidR="00E4102E" w:rsidRDefault="00E4102E" w:rsidP="00EB479F">
      <w:pPr>
        <w:rPr>
          <w:ins w:id="1059" w:author="Borut Del Fabbro" w:date="2013-04-27T19:42:00Z"/>
        </w:rPr>
      </w:pPr>
      <w:ins w:id="1060" w:author="Borut Del Fabbro" w:date="2013-04-27T19:40:00Z">
        <w:r>
          <w:t xml:space="preserve">if the construction has not </w:t>
        </w:r>
      </w:ins>
      <w:ins w:id="1061" w:author="Borut Del Fabbro" w:date="2013-04-27T19:41:00Z">
        <w:r>
          <w:t>yet s</w:t>
        </w:r>
      </w:ins>
      <w:ins w:id="1062" w:author="Borut Del Fabbro" w:date="2013-04-27T19:40:00Z">
        <w:r>
          <w:t>tarted</w:t>
        </w:r>
      </w:ins>
      <w:ins w:id="1063" w:author="Borut Del Fabbro" w:date="2013-04-27T19:41:00Z">
        <w:r>
          <w:t xml:space="preserve"> then use developmentCost</w:t>
        </w:r>
      </w:ins>
      <w:ins w:id="1064" w:author="Borut Del Fabbro" w:date="2013-04-27T19:42:00Z">
        <w:r>
          <w:t xml:space="preserve">DuringPermitProcurement </w:t>
        </w:r>
      </w:ins>
    </w:p>
    <w:p w14:paraId="2CD32AB1" w14:textId="7733BB6B" w:rsidR="00E4102E" w:rsidRDefault="00E4102E" w:rsidP="00EB479F">
      <w:pPr>
        <w:rPr>
          <w:ins w:id="1065" w:author="Borut Del Fabbro" w:date="2013-04-27T19:42:00Z"/>
        </w:rPr>
      </w:pPr>
      <w:ins w:id="1066" w:author="Borut Del Fabbro" w:date="2013-04-27T19:42:00Z">
        <w:r>
          <w:t>else use developmentCostDuringConstruction</w:t>
        </w:r>
      </w:ins>
    </w:p>
    <w:p w14:paraId="3D128B32" w14:textId="5934B0E4" w:rsidR="00FA64B2" w:rsidRDefault="00E4102E" w:rsidP="00EB479F">
      <w:pPr>
        <w:rPr>
          <w:ins w:id="1067" w:author="Borut Del Fabbro" w:date="2013-04-27T19:44:00Z"/>
        </w:rPr>
      </w:pPr>
      <w:ins w:id="1068" w:author="Borut Del Fabbro" w:date="2013-04-27T19:43:00Z">
        <w:r>
          <w:t>developmentCostDuringPermitProcurement &amp; developmentCostDuringConstruction are inputs as EUR/month.</w:t>
        </w:r>
      </w:ins>
    </w:p>
    <w:p w14:paraId="444EE888" w14:textId="77777777" w:rsidR="00D26699" w:rsidRDefault="00D26699" w:rsidP="00EB479F">
      <w:pPr>
        <w:rPr>
          <w:ins w:id="1069" w:author="Borut Del Fabbro" w:date="2013-04-27T19:44:00Z"/>
        </w:rPr>
      </w:pPr>
    </w:p>
    <w:p w14:paraId="626B7F6F" w14:textId="7730D50A" w:rsidR="00D26699" w:rsidRDefault="00D26699" w:rsidP="00D26699">
      <w:pPr>
        <w:pStyle w:val="Heading3"/>
        <w:rPr>
          <w:ins w:id="1070" w:author="Borut Del Fabbro" w:date="2013-04-27T19:44:00Z"/>
        </w:rPr>
      </w:pPr>
      <w:ins w:id="1071" w:author="Borut Del Fabbro" w:date="2013-04-27T19:44:00Z">
        <w:r>
          <w:t>getOperationalCosts</w:t>
        </w:r>
      </w:ins>
    </w:p>
    <w:p w14:paraId="5104AA40" w14:textId="77777777" w:rsidR="00D26699" w:rsidRPr="00EB7CC5" w:rsidRDefault="00D26699" w:rsidP="00D26699">
      <w:pPr>
        <w:rPr>
          <w:ins w:id="1072" w:author="Borut Del Fabbro" w:date="2013-04-27T19:44:00Z"/>
        </w:rPr>
      </w:pPr>
      <w:ins w:id="1073" w:author="Borut Del Fabbro" w:date="2013-04-27T19:44:00Z">
        <w:r w:rsidRPr="00EB7CC5">
          <w:t>parameters: dateStart; dateEnd</w:t>
        </w:r>
      </w:ins>
    </w:p>
    <w:p w14:paraId="3B044CCA" w14:textId="60F02CBE" w:rsidR="00D26699" w:rsidRDefault="00D26699" w:rsidP="00D26699">
      <w:pPr>
        <w:rPr>
          <w:ins w:id="1074" w:author="Borut Del Fabbro" w:date="2013-04-27T19:44:00Z"/>
        </w:rPr>
      </w:pPr>
      <w:ins w:id="1075" w:author="Borut Del Fabbro" w:date="2013-04-27T19:44:00Z">
        <w:r>
          <w:t>if the production of electricity has already started then = getInsuranceCosts+getAdministrative</w:t>
        </w:r>
      </w:ins>
      <w:ins w:id="1076" w:author="Borut Del Fabbro" w:date="2013-04-27T19:45:00Z">
        <w:r>
          <w:t>Costs</w:t>
        </w:r>
      </w:ins>
    </w:p>
    <w:p w14:paraId="2F02BEAB" w14:textId="499007CA" w:rsidR="00D26699" w:rsidRDefault="00D26699" w:rsidP="00D26699">
      <w:pPr>
        <w:rPr>
          <w:ins w:id="1077" w:author="Borut Del Fabbro" w:date="2013-04-27T19:44:00Z"/>
        </w:rPr>
      </w:pPr>
      <w:ins w:id="1078" w:author="Borut Del Fabbro" w:date="2013-04-27T19:44:00Z">
        <w:r>
          <w:t>else</w:t>
        </w:r>
      </w:ins>
      <w:ins w:id="1079" w:author="Borut Del Fabbro" w:date="2013-04-27T19:45:00Z">
        <w:r>
          <w:t xml:space="preserve"> 0</w:t>
        </w:r>
      </w:ins>
    </w:p>
    <w:p w14:paraId="223B9262" w14:textId="77777777" w:rsidR="00D26699" w:rsidRDefault="00D26699" w:rsidP="00EB479F">
      <w:pPr>
        <w:rPr>
          <w:ins w:id="1080" w:author="Borut Del Fabbro" w:date="2013-04-27T19:45:00Z"/>
        </w:rPr>
      </w:pPr>
    </w:p>
    <w:p w14:paraId="61986A56" w14:textId="2F345111" w:rsidR="00D26699" w:rsidRDefault="00D26699">
      <w:pPr>
        <w:pStyle w:val="Heading3"/>
        <w:rPr>
          <w:ins w:id="1081" w:author="Borut Del Fabbro" w:date="2013-04-27T19:45:00Z"/>
        </w:rPr>
        <w:pPrChange w:id="1082" w:author="Borut Del Fabbro" w:date="2013-04-27T19:46:00Z">
          <w:pPr/>
        </w:pPrChange>
      </w:pPr>
      <w:ins w:id="1083" w:author="Borut Del Fabbro" w:date="2013-04-27T19:45:00Z">
        <w:r>
          <w:t>getInsuranceCosts</w:t>
        </w:r>
      </w:ins>
    </w:p>
    <w:p w14:paraId="10CC4C08" w14:textId="77777777" w:rsidR="00D26699" w:rsidRDefault="00D26699" w:rsidP="00D26699">
      <w:pPr>
        <w:rPr>
          <w:ins w:id="1084" w:author="Borut Del Fabbro" w:date="2013-04-27T21:17:00Z"/>
        </w:rPr>
      </w:pPr>
      <w:ins w:id="1085" w:author="Borut Del Fabbro" w:date="2013-04-27T19:45:00Z">
        <w:r w:rsidRPr="00EB7CC5">
          <w:t>parameters: dateStart; dateEnd</w:t>
        </w:r>
      </w:ins>
    </w:p>
    <w:p w14:paraId="565069B7" w14:textId="01D7F2E1" w:rsidR="00CA79E4" w:rsidRDefault="00CA79E4" w:rsidP="00D26699">
      <w:pPr>
        <w:rPr>
          <w:ins w:id="1086" w:author="Borut Del Fabbro" w:date="2013-04-27T21:18:00Z"/>
        </w:rPr>
      </w:pPr>
      <w:ins w:id="1087" w:author="Borut Del Fabbro" w:date="2013-04-27T21:17:00Z">
        <w:r>
          <w:t>insuranceCosts= insuranceFeeEquipment * investment</w:t>
        </w:r>
      </w:ins>
      <w:ins w:id="1088" w:author="Borut Del Fabbro" w:date="2013-04-27T21:18:00Z">
        <w:r>
          <w:t>Equipment</w:t>
        </w:r>
      </w:ins>
    </w:p>
    <w:p w14:paraId="15973B44" w14:textId="5A903FBB" w:rsidR="00CA79E4" w:rsidRDefault="00CA79E4" w:rsidP="00D26699">
      <w:pPr>
        <w:rPr>
          <w:ins w:id="1089" w:author="Borut Del Fabbro" w:date="2013-04-27T21:18:00Z"/>
        </w:rPr>
      </w:pPr>
      <w:ins w:id="1090" w:author="Borut Del Fabbro" w:date="2013-04-27T21:18:00Z">
        <w:r>
          <w:t xml:space="preserve"> insuranceFeeEquipment is user input</w:t>
        </w:r>
      </w:ins>
    </w:p>
    <w:p w14:paraId="582255B8" w14:textId="6E6BF190" w:rsidR="00CA79E4" w:rsidRDefault="00CA79E4" w:rsidP="00D26699">
      <w:pPr>
        <w:rPr>
          <w:ins w:id="1091" w:author="Borut Del Fabbro" w:date="2013-04-27T21:18:00Z"/>
        </w:rPr>
      </w:pPr>
      <w:ins w:id="1092" w:author="Borut Del Fabbro" w:date="2013-04-27T21:18:00Z">
        <w:r>
          <w:t>investmentEquipment is userInput</w:t>
        </w:r>
      </w:ins>
    </w:p>
    <w:p w14:paraId="4AD5211E" w14:textId="77777777" w:rsidR="00CA79E4" w:rsidRDefault="00CA79E4" w:rsidP="00D26699">
      <w:pPr>
        <w:rPr>
          <w:ins w:id="1093" w:author="Borut Del Fabbro" w:date="2013-04-27T21:17:00Z"/>
        </w:rPr>
      </w:pPr>
    </w:p>
    <w:p w14:paraId="65F470B6" w14:textId="77777777" w:rsidR="00CA79E4" w:rsidRPr="00EB7CC5" w:rsidRDefault="00CA79E4" w:rsidP="00D26699">
      <w:pPr>
        <w:rPr>
          <w:ins w:id="1094" w:author="Borut Del Fabbro" w:date="2013-04-27T19:45:00Z"/>
        </w:rPr>
      </w:pPr>
    </w:p>
    <w:p w14:paraId="0384981D" w14:textId="77777777" w:rsidR="00D26699" w:rsidRDefault="00D26699" w:rsidP="00EB479F">
      <w:pPr>
        <w:rPr>
          <w:ins w:id="1095" w:author="Borut Del Fabbro" w:date="2013-04-27T19:45:00Z"/>
        </w:rPr>
      </w:pPr>
    </w:p>
    <w:p w14:paraId="25550FAD" w14:textId="77777777" w:rsidR="00D26699" w:rsidRDefault="00D26699" w:rsidP="00EB479F">
      <w:pPr>
        <w:rPr>
          <w:ins w:id="1096" w:author="Borut Del Fabbro" w:date="2013-04-27T19:45:00Z"/>
        </w:rPr>
      </w:pPr>
    </w:p>
    <w:p w14:paraId="4B472A67" w14:textId="043280FF" w:rsidR="00D26699" w:rsidRDefault="00D26699">
      <w:pPr>
        <w:pStyle w:val="Heading3"/>
        <w:rPr>
          <w:ins w:id="1097" w:author="Borut Del Fabbro" w:date="2013-04-27T19:45:00Z"/>
        </w:rPr>
        <w:pPrChange w:id="1098" w:author="Borut Del Fabbro" w:date="2013-04-27T19:46:00Z">
          <w:pPr/>
        </w:pPrChange>
      </w:pPr>
      <w:ins w:id="1099" w:author="Borut Del Fabbro" w:date="2013-04-27T19:45:00Z">
        <w:r>
          <w:t>getAdministrativeCosts</w:t>
        </w:r>
      </w:ins>
    </w:p>
    <w:p w14:paraId="39176C88" w14:textId="77777777" w:rsidR="00D26699" w:rsidRDefault="00D26699" w:rsidP="00D26699">
      <w:pPr>
        <w:rPr>
          <w:ins w:id="1100" w:author="Borut Del Fabbro" w:date="2013-04-27T21:18:00Z"/>
        </w:rPr>
      </w:pPr>
      <w:ins w:id="1101" w:author="Borut Del Fabbro" w:date="2013-04-27T19:45:00Z">
        <w:r w:rsidRPr="00EB7CC5">
          <w:t>parameters: dateStart; dateEnd</w:t>
        </w:r>
      </w:ins>
    </w:p>
    <w:p w14:paraId="3E1F238A" w14:textId="4EF33C4E" w:rsidR="00CA79E4" w:rsidRDefault="00CA79E4" w:rsidP="00D26699">
      <w:pPr>
        <w:rPr>
          <w:ins w:id="1102" w:author="Borut Del Fabbro" w:date="2013-04-27T21:18:00Z"/>
        </w:rPr>
      </w:pPr>
      <w:ins w:id="1103" w:author="Borut Del Fabbro" w:date="2013-04-27T21:19:00Z">
        <w:r>
          <w:t>administrativeCosts are user input in EUR/month</w:t>
        </w:r>
      </w:ins>
    </w:p>
    <w:p w14:paraId="4BA33348" w14:textId="77777777" w:rsidR="00CA79E4" w:rsidRPr="00EB7CC5" w:rsidRDefault="00CA79E4" w:rsidP="00D26699">
      <w:pPr>
        <w:rPr>
          <w:ins w:id="1104" w:author="Borut Del Fabbro" w:date="2013-04-27T19:45:00Z"/>
        </w:rPr>
      </w:pPr>
    </w:p>
    <w:p w14:paraId="088D8AED" w14:textId="77777777" w:rsidR="00D26699" w:rsidRDefault="00D26699" w:rsidP="00EB479F">
      <w:pPr>
        <w:rPr>
          <w:ins w:id="1105" w:author="Borut Del Fabbro" w:date="2013-04-27T19:40:00Z"/>
        </w:rPr>
      </w:pPr>
    </w:p>
    <w:p w14:paraId="0B72DF19" w14:textId="77777777" w:rsidR="00FA64B2" w:rsidRPr="00EB7CC5" w:rsidRDefault="00FA64B2" w:rsidP="00EB479F"/>
    <w:p w14:paraId="3E62DA92" w14:textId="52E772D3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Tax</w:t>
      </w:r>
      <w:r w:rsidRPr="00EB7CC5">
        <w:t>es</w:t>
      </w:r>
    </w:p>
    <w:p w14:paraId="33AFEE2E" w14:textId="22DC9E49" w:rsidR="00564334" w:rsidRPr="00EB7CC5" w:rsidRDefault="00557C88" w:rsidP="00EB479F">
      <w:r>
        <w:t>EBT</w:t>
      </w:r>
      <w:r w:rsidR="00564334" w:rsidRPr="00EB7CC5">
        <w:t xml:space="preserve"> in the year * </w:t>
      </w:r>
      <w:del w:id="1106" w:author="Borut Del Fabbro" w:date="2013-04-27T19:43:00Z">
        <w:r w:rsidDel="00723751">
          <w:delText>20%</w:delText>
        </w:r>
      </w:del>
      <w:ins w:id="1107" w:author="Borut Del Fabbro" w:date="2013-04-27T19:43:00Z">
        <w:r w:rsidR="00723751">
          <w:t>taxrate – accumulated losses are taken into account</w:t>
        </w:r>
      </w:ins>
    </w:p>
    <w:p w14:paraId="196507CD" w14:textId="0B20C038" w:rsidR="00EB479F" w:rsidRPr="00EB7CC5" w:rsidRDefault="00564334" w:rsidP="00EB479F">
      <w:r w:rsidRPr="00EB7CC5">
        <w:t xml:space="preserve">enetered only in december </w:t>
      </w:r>
    </w:p>
    <w:p w14:paraId="5C540A8F" w14:textId="77777777" w:rsidR="00564334" w:rsidRPr="00EB7CC5" w:rsidRDefault="00564334" w:rsidP="00EB479F"/>
    <w:p w14:paraId="556EF824" w14:textId="16DB0CEA" w:rsidR="00EB134C" w:rsidRPr="00EB7CC5" w:rsidRDefault="00C35E66" w:rsidP="00EB134C">
      <w:pPr>
        <w:pStyle w:val="Heading3"/>
      </w:pPr>
      <w:r w:rsidRPr="00EB7CC5">
        <w:t>get</w:t>
      </w:r>
      <w:r>
        <w:t>Debt</w:t>
      </w:r>
      <w:r w:rsidRPr="00EB7CC5">
        <w:t>Payment</w:t>
      </w:r>
    </w:p>
    <w:p w14:paraId="20D9D9C5" w14:textId="0A52747B" w:rsidR="00DF04D1" w:rsidRPr="00EB7CC5" w:rsidRDefault="00DF04D1" w:rsidP="00DF04D1">
      <w:r w:rsidRPr="00EB7CC5">
        <w:t>parameters: dateStart; dateEnd,.....</w:t>
      </w:r>
    </w:p>
    <w:p w14:paraId="475A73CD" w14:textId="42E64C4D" w:rsidR="00DF04D1" w:rsidRPr="00EB7CC5" w:rsidRDefault="00DF04D1" w:rsidP="00DF04D1">
      <w:r w:rsidRPr="00EB7CC5">
        <w:t xml:space="preserve">calculate the payment </w:t>
      </w:r>
      <w:r w:rsidR="00C35E66">
        <w:t>of</w:t>
      </w:r>
      <w:r w:rsidRPr="00EB7CC5">
        <w:t xml:space="preserve"> </w:t>
      </w:r>
      <w:r w:rsidR="005B2ABD" w:rsidRPr="00EB7CC5">
        <w:t xml:space="preserve">the </w:t>
      </w:r>
      <w:r w:rsidR="00C35E66">
        <w:t>debt</w:t>
      </w:r>
      <w:r w:rsidR="00C35E66" w:rsidRPr="00EB7CC5">
        <w:t xml:space="preserve"> </w:t>
      </w:r>
      <w:r w:rsidR="00C35E66">
        <w:t xml:space="preserve">principal </w:t>
      </w:r>
      <w:r w:rsidR="005B2ABD" w:rsidRPr="00EB7CC5">
        <w:t xml:space="preserve">based </w:t>
      </w:r>
      <w:r w:rsidR="00C35E66">
        <w:t xml:space="preserve">on constant annuity repayment </w:t>
      </w:r>
      <w:r w:rsidR="000735D9">
        <w:t xml:space="preserve"> - </w:t>
      </w:r>
      <w:r w:rsidR="000735D9" w:rsidRPr="000735D9">
        <w:t>http://en.wikipedia.org/wiki/Fixed_rate_mortgage</w:t>
      </w:r>
    </w:p>
    <w:p w14:paraId="74196CA4" w14:textId="77777777" w:rsidR="00DF04D1" w:rsidRPr="00EB7CC5" w:rsidRDefault="00DF04D1" w:rsidP="00DF04D1"/>
    <w:p w14:paraId="07F5BD9D" w14:textId="44FD91F6" w:rsidR="00EB134C" w:rsidRPr="00EB7CC5" w:rsidRDefault="00D86297" w:rsidP="00EB134C">
      <w:pPr>
        <w:pStyle w:val="Heading3"/>
      </w:pPr>
      <w:r w:rsidRPr="00EB7CC5">
        <w:t>calculate</w:t>
      </w:r>
      <w:r w:rsidR="00EB134C" w:rsidRPr="00EB7CC5">
        <w:t>Interests</w:t>
      </w:r>
    </w:p>
    <w:p w14:paraId="4AE2F16C" w14:textId="50BC1659" w:rsidR="00EB479F" w:rsidRPr="00EB7CC5" w:rsidRDefault="00E139E7" w:rsidP="00EB479F">
      <w:r w:rsidRPr="00EB7CC5">
        <w:t>(</w:t>
      </w:r>
      <w:r w:rsidR="00976014" w:rsidRPr="00EB7CC5">
        <w:t>(</w:t>
      </w:r>
      <w:r w:rsidR="00C35E66">
        <w:t>debt</w:t>
      </w:r>
      <w:r w:rsidR="00C35E66" w:rsidRPr="00EB7CC5">
        <w:t xml:space="preserve"> </w:t>
      </w:r>
      <w:r w:rsidR="00976014" w:rsidRPr="00EB7CC5">
        <w:t xml:space="preserve">in previous </w:t>
      </w:r>
      <w:r w:rsidRPr="00EB7CC5">
        <w:t xml:space="preserve">period + </w:t>
      </w:r>
      <w:r w:rsidR="00C35E66">
        <w:t>debt</w:t>
      </w:r>
      <w:r w:rsidR="00C35E66" w:rsidRPr="00EB7CC5">
        <w:t xml:space="preserve"> </w:t>
      </w:r>
      <w:r w:rsidRPr="00EB7CC5">
        <w:t>in current period) /2) * interest rate * num of days/365</w:t>
      </w:r>
    </w:p>
    <w:p w14:paraId="11D2216B" w14:textId="77777777" w:rsidR="005B2ABD" w:rsidRPr="00EB7CC5" w:rsidRDefault="005B2ABD" w:rsidP="00EB479F"/>
    <w:p w14:paraId="0B3FE508" w14:textId="26DCD384" w:rsidR="00EB134C" w:rsidRPr="00EB7CC5" w:rsidRDefault="00D86297" w:rsidP="00EB134C">
      <w:pPr>
        <w:pStyle w:val="Heading3"/>
      </w:pPr>
      <w:r w:rsidRPr="00EB7CC5">
        <w:t>calculate</w:t>
      </w:r>
      <w:r w:rsidR="00311943" w:rsidRPr="00EB7CC5">
        <w:t>FCF</w:t>
      </w:r>
    </w:p>
    <w:p w14:paraId="7A14AF5E" w14:textId="58ADE8E6" w:rsidR="00D86297" w:rsidRPr="00EB7CC5" w:rsidRDefault="007F53CA" w:rsidP="00EB479F">
      <w:r w:rsidRPr="00EB7CC5">
        <w:t>calculat</w:t>
      </w:r>
      <w:r w:rsidR="00E139E7" w:rsidRPr="00EB7CC5">
        <w:t>es the free cash flow based on I</w:t>
      </w:r>
      <w:r w:rsidRPr="00EB7CC5">
        <w:t>S nad BS</w:t>
      </w:r>
    </w:p>
    <w:p w14:paraId="2CB8919E" w14:textId="5AB23BE2" w:rsidR="007F53CA" w:rsidRPr="00EB7CC5" w:rsidRDefault="007F53CA" w:rsidP="00EB479F">
      <w:r w:rsidRPr="00EB7CC5">
        <w:t xml:space="preserve">= net </w:t>
      </w:r>
      <w:r w:rsidR="00C35E66">
        <w:t>earnings</w:t>
      </w:r>
      <w:r w:rsidR="001C26FB" w:rsidRPr="00EB7CC5">
        <w:t xml:space="preserve"> </w:t>
      </w:r>
      <w:r w:rsidR="00E139E7" w:rsidRPr="00EB7CC5">
        <w:t xml:space="preserve">+ amortisation </w:t>
      </w:r>
      <w:r w:rsidRPr="00EB7CC5">
        <w:t>–</w:t>
      </w:r>
      <w:r w:rsidR="00E139E7" w:rsidRPr="00EB7CC5">
        <w:t xml:space="preserve"> investments in long term assests</w:t>
      </w:r>
    </w:p>
    <w:p w14:paraId="6F8D3A29" w14:textId="77777777" w:rsidR="007F53CA" w:rsidRPr="00EB7CC5" w:rsidRDefault="007F53CA" w:rsidP="00EB479F"/>
    <w:p w14:paraId="2EB45BDA" w14:textId="78273749" w:rsidR="003B1247" w:rsidRPr="00EB7CC5" w:rsidRDefault="003B1247" w:rsidP="003B1247">
      <w:pPr>
        <w:pStyle w:val="Heading3"/>
      </w:pPr>
      <w:r w:rsidRPr="00EB7CC5">
        <w:t>generateI</w:t>
      </w:r>
      <w:r w:rsidR="00F311EF" w:rsidRPr="00EB7CC5">
        <w:t>SandBS</w:t>
      </w:r>
    </w:p>
    <w:p w14:paraId="21F1C268" w14:textId="52BBE353" w:rsidR="003B1247" w:rsidRPr="00EB7CC5" w:rsidRDefault="003B1247" w:rsidP="003B1247">
      <w:r w:rsidRPr="00EB7CC5">
        <w:t>parameters: dateStart; dateEnd</w:t>
      </w:r>
    </w:p>
    <w:p w14:paraId="0D0CD54D" w14:textId="3AFAFB6A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 xml:space="preserve">generate </w:t>
      </w:r>
      <w:r w:rsidR="00774D65">
        <w:t>monthly IS (Income Statements (IS) and BS (Balance Sheet))</w:t>
      </w:r>
    </w:p>
    <w:p w14:paraId="1DE81B5C" w14:textId="498BD791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revenues by running getRevenues for each month</w:t>
      </w:r>
    </w:p>
    <w:p w14:paraId="11454C53" w14:textId="1BACAD46" w:rsidR="003B1247" w:rsidRPr="00EB7CC5" w:rsidRDefault="003B1247" w:rsidP="003B1247">
      <w:pPr>
        <w:pStyle w:val="ListParagraph"/>
        <w:numPr>
          <w:ilvl w:val="0"/>
          <w:numId w:val="15"/>
        </w:numPr>
      </w:pPr>
      <w:r w:rsidRPr="00EB7CC5">
        <w:t>fill in costs by running getCosts for each month</w:t>
      </w:r>
    </w:p>
    <w:p w14:paraId="3C1C8A59" w14:textId="53F4091F" w:rsidR="003B1247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positions for assets</w:t>
      </w:r>
    </w:p>
    <w:p w14:paraId="1380EC40" w14:textId="00AD4FEB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>fill in start posit</w:t>
      </w:r>
      <w:r w:rsidR="001C26FB">
        <w:t>i</w:t>
      </w:r>
      <w:r w:rsidRPr="00EB7CC5">
        <w:t xml:space="preserve">on of </w:t>
      </w:r>
      <w:r w:rsidR="001C26FB">
        <w:t>equity</w:t>
      </w:r>
      <w:r w:rsidR="001C26FB" w:rsidRPr="00EB7CC5">
        <w:t xml:space="preserve"> </w:t>
      </w:r>
      <w:r w:rsidRPr="00EB7CC5">
        <w:t xml:space="preserve">and </w:t>
      </w:r>
      <w:r w:rsidR="001C26FB">
        <w:t>debt  (equity = 30% of investment; longterm debt =  70% of investment)</w:t>
      </w:r>
    </w:p>
    <w:p w14:paraId="540EDB1A" w14:textId="05865633" w:rsidR="00F311EF" w:rsidRPr="00EB7CC5" w:rsidRDefault="00F311EF" w:rsidP="003B1247">
      <w:pPr>
        <w:pStyle w:val="ListParagraph"/>
        <w:numPr>
          <w:ilvl w:val="0"/>
          <w:numId w:val="15"/>
        </w:numPr>
      </w:pPr>
      <w:r w:rsidRPr="00EB7CC5">
        <w:t xml:space="preserve">fill in loan by running </w:t>
      </w:r>
      <w:r w:rsidR="001C26FB" w:rsidRPr="00EB7CC5">
        <w:t>get</w:t>
      </w:r>
      <w:r w:rsidR="001C26FB">
        <w:t>Debt</w:t>
      </w:r>
      <w:r w:rsidR="001C26FB" w:rsidRPr="00EB7CC5">
        <w:t xml:space="preserve">Repayment </w:t>
      </w:r>
      <w:r w:rsidRPr="00EB7CC5">
        <w:t xml:space="preserve">for each period and decrease the </w:t>
      </w:r>
      <w:r w:rsidR="001C26FB">
        <w:t>debt</w:t>
      </w:r>
      <w:r w:rsidRPr="00EB7CC5">
        <w:t xml:space="preserve"> for the specified amount</w:t>
      </w:r>
    </w:p>
    <w:p w14:paraId="1E5C69E5" w14:textId="5A573B33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>fill in depreciation by running getDepreciation for each month</w:t>
      </w:r>
    </w:p>
    <w:p w14:paraId="4C0AB3B9" w14:textId="52EB13FB" w:rsidR="00F311EF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fill in </w:t>
      </w:r>
      <w:r w:rsidR="00F311EF" w:rsidRPr="00EB7CC5">
        <w:t>interest</w:t>
      </w:r>
      <w:r w:rsidRPr="00EB7CC5">
        <w:t xml:space="preserve"> by running </w:t>
      </w:r>
      <w:r w:rsidR="00D86297" w:rsidRPr="00EB7CC5">
        <w:t>calculateInterests</w:t>
      </w:r>
    </w:p>
    <w:p w14:paraId="5F86F887" w14:textId="6D5A446B" w:rsidR="001C1756" w:rsidRPr="00EB7CC5" w:rsidRDefault="001C1756" w:rsidP="003B1247">
      <w:pPr>
        <w:pStyle w:val="ListParagraph"/>
        <w:numPr>
          <w:ilvl w:val="0"/>
          <w:numId w:val="15"/>
        </w:numPr>
      </w:pPr>
      <w:r w:rsidRPr="00EB7CC5">
        <w:t xml:space="preserve">calculate </w:t>
      </w:r>
      <w:r w:rsidR="00201525" w:rsidRPr="00EB7CC5">
        <w:t xml:space="preserve">EBIT, </w:t>
      </w:r>
      <w:r w:rsidRPr="00EB7CC5">
        <w:t>EBT (earnings before taxes)</w:t>
      </w:r>
    </w:p>
    <w:p w14:paraId="7BE0C685" w14:textId="0649A910" w:rsidR="001C1756" w:rsidRPr="00EB7CC5" w:rsidRDefault="00D86297" w:rsidP="003B1247">
      <w:pPr>
        <w:pStyle w:val="ListParagraph"/>
        <w:numPr>
          <w:ilvl w:val="0"/>
          <w:numId w:val="15"/>
        </w:numPr>
      </w:pPr>
      <w:r w:rsidRPr="00EB7CC5">
        <w:t>calculate taxes by running calculateTaxes</w:t>
      </w:r>
    </w:p>
    <w:p w14:paraId="25A51B8E" w14:textId="7DC66D83" w:rsidR="001C1756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 xml:space="preserve">calculate net income </w:t>
      </w:r>
    </w:p>
    <w:p w14:paraId="3AFFAE17" w14:textId="039BA80D" w:rsidR="00201525" w:rsidRPr="00EB7CC5" w:rsidRDefault="00201525" w:rsidP="003B1247">
      <w:pPr>
        <w:pStyle w:val="ListParagraph"/>
        <w:numPr>
          <w:ilvl w:val="0"/>
          <w:numId w:val="15"/>
        </w:numPr>
      </w:pPr>
      <w:r w:rsidRPr="00EB7CC5">
        <w:t>update the bala</w:t>
      </w:r>
      <w:r w:rsidR="00B53644">
        <w:t>n</w:t>
      </w:r>
      <w:r w:rsidRPr="00EB7CC5">
        <w:t>ce sheet (with net income, depreciation etc.)</w:t>
      </w:r>
    </w:p>
    <w:p w14:paraId="1D134975" w14:textId="64A91243" w:rsidR="00EB134C" w:rsidRDefault="00201525" w:rsidP="00EB134C">
      <w:pPr>
        <w:pStyle w:val="ListParagraph"/>
        <w:numPr>
          <w:ilvl w:val="0"/>
          <w:numId w:val="15"/>
        </w:numPr>
      </w:pPr>
      <w:r w:rsidRPr="00EB7CC5">
        <w:t xml:space="preserve">if funds in a period are missing – increase short term loans; if excess cash, decrease short term loans </w:t>
      </w:r>
    </w:p>
    <w:p w14:paraId="4D236F11" w14:textId="77777777" w:rsidR="00624526" w:rsidRDefault="00624526" w:rsidP="00624526"/>
    <w:p w14:paraId="2F0AC6A9" w14:textId="37F97388" w:rsidR="00624526" w:rsidRDefault="00624526" w:rsidP="00624526">
      <w:pPr>
        <w:pStyle w:val="Heading3"/>
      </w:pPr>
      <w:r>
        <w:t>calculateReturn</w:t>
      </w:r>
    </w:p>
    <w:p w14:paraId="2CD30F29" w14:textId="0D369FC3" w:rsidR="00624526" w:rsidRDefault="00624526" w:rsidP="00624526">
      <w:r>
        <w:t>cal</w:t>
      </w:r>
      <w:r w:rsidR="00B53644">
        <w:t>culates IRR and writes it to the</w:t>
      </w:r>
      <w:r>
        <w:t xml:space="preserve"> database</w:t>
      </w:r>
    </w:p>
    <w:p w14:paraId="558D5A91" w14:textId="70D008B9" w:rsidR="001C26FB" w:rsidRDefault="001C26FB" w:rsidP="00624526">
      <w:r>
        <w:t xml:space="preserve">inputs are the monthly </w:t>
      </w:r>
      <w:r w:rsidR="000735D9">
        <w:t xml:space="preserve">free </w:t>
      </w:r>
      <w:r>
        <w:t>cash flows</w:t>
      </w:r>
      <w:r w:rsidR="000735D9">
        <w:t xml:space="preserve"> (FCF) </w:t>
      </w:r>
      <w:r>
        <w:t xml:space="preserve"> for the whole project</w:t>
      </w:r>
    </w:p>
    <w:p w14:paraId="2AD862FD" w14:textId="77777777" w:rsidR="001C26FB" w:rsidRPr="00624526" w:rsidRDefault="001C26FB" w:rsidP="00624526"/>
    <w:p w14:paraId="2CF2FA6A" w14:textId="64AA3934" w:rsidR="0003622B" w:rsidRPr="00EB7CC5" w:rsidRDefault="0003622B" w:rsidP="0003622B">
      <w:pPr>
        <w:pStyle w:val="Heading1"/>
      </w:pPr>
      <w:bookmarkStart w:id="1108" w:name="_Toc222153221"/>
      <w:bookmarkStart w:id="1109" w:name="_Toc224793097"/>
      <w:r>
        <w:t xml:space="preserve">Environmental </w:t>
      </w:r>
      <w:r w:rsidRPr="00EB7CC5">
        <w:t>module (E</w:t>
      </w:r>
      <w:r>
        <w:t>c</w:t>
      </w:r>
      <w:r w:rsidRPr="00EB7CC5">
        <w:t>M)</w:t>
      </w:r>
      <w:bookmarkEnd w:id="1108"/>
      <w:r w:rsidR="000735D9">
        <w:t xml:space="preserve"> – for now does nothing</w:t>
      </w:r>
      <w:bookmarkEnd w:id="1109"/>
    </w:p>
    <w:p w14:paraId="007D7314" w14:textId="77777777" w:rsidR="0003622B" w:rsidRDefault="0003622B" w:rsidP="0003622B">
      <w:pPr>
        <w:pStyle w:val="Heading2"/>
      </w:pPr>
      <w:bookmarkStart w:id="1110" w:name="_Toc222153222"/>
      <w:bookmarkStart w:id="1111" w:name="_Toc224793098"/>
      <w:r w:rsidRPr="00EB7CC5">
        <w:t>Module description</w:t>
      </w:r>
      <w:bookmarkEnd w:id="1110"/>
      <w:bookmarkEnd w:id="1111"/>
    </w:p>
    <w:p w14:paraId="3ADC63AF" w14:textId="778A4C52" w:rsidR="0003622B" w:rsidRDefault="0003622B" w:rsidP="0003622B">
      <w:pPr>
        <w:pStyle w:val="ListParagraph"/>
        <w:numPr>
          <w:ilvl w:val="0"/>
          <w:numId w:val="22"/>
        </w:numPr>
      </w:pPr>
      <w:r>
        <w:t>Sets limits to production due to environment protection factors</w:t>
      </w:r>
      <w:r w:rsidR="00073B9B">
        <w:t xml:space="preserve"> (e.g. for hydro – sets biological minimum)</w:t>
      </w:r>
    </w:p>
    <w:p w14:paraId="40800633" w14:textId="0F9ED702" w:rsidR="0003622B" w:rsidRPr="0003622B" w:rsidRDefault="00073B9B" w:rsidP="0003622B">
      <w:pPr>
        <w:pStyle w:val="ListParagraph"/>
        <w:numPr>
          <w:ilvl w:val="0"/>
          <w:numId w:val="22"/>
        </w:numPr>
      </w:pPr>
      <w:r>
        <w:t>Calculates the obligation at the end of the projetc (e.g. cost of disposal)</w:t>
      </w:r>
    </w:p>
    <w:p w14:paraId="0FC9758E" w14:textId="77777777" w:rsidR="0003622B" w:rsidRPr="00EB7CC5" w:rsidRDefault="0003622B" w:rsidP="0003622B">
      <w:pPr>
        <w:pStyle w:val="Heading2"/>
      </w:pPr>
      <w:bookmarkStart w:id="1112" w:name="_Toc222153223"/>
      <w:bookmarkStart w:id="1113" w:name="_Toc224793099"/>
      <w:r w:rsidRPr="00EB7CC5">
        <w:t>Key inputs</w:t>
      </w:r>
      <w:bookmarkEnd w:id="1112"/>
      <w:bookmarkEnd w:id="1113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005B0A91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3EAF8CFF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FC0E641" w14:textId="77777777" w:rsidR="0003622B" w:rsidRPr="00EB7CC5" w:rsidRDefault="0003622B" w:rsidP="0003622B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64E40BA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1315F5D1" w14:textId="77777777" w:rsidR="0003622B" w:rsidRPr="00EB7CC5" w:rsidRDefault="0003622B" w:rsidP="0003622B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C840906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D9F4818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3FB118EB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815CAB7" w14:textId="7A1B2F91" w:rsidR="0003622B" w:rsidRPr="00EB7CC5" w:rsidRDefault="00073B9B" w:rsidP="0003622B">
            <w:r>
              <w:t>cost of disposal per kW installed power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470E7A17" w14:textId="50E5CD0A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116E9342" w14:textId="5BAB2CE2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5A1408B7" w14:textId="77777777" w:rsidR="0003622B" w:rsidRPr="00EB7CC5" w:rsidRDefault="0003622B" w:rsidP="0003622B"/>
        </w:tc>
      </w:tr>
      <w:tr w:rsidR="0003622B" w:rsidRPr="00EB7CC5" w14:paraId="65C9B396" w14:textId="77777777" w:rsidTr="0003622B">
        <w:tc>
          <w:tcPr>
            <w:tcW w:w="392" w:type="dxa"/>
          </w:tcPr>
          <w:p w14:paraId="729DA4F8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24CEBFA6" w14:textId="525C0211" w:rsidR="0003622B" w:rsidRPr="00EB7CC5" w:rsidRDefault="0003622B" w:rsidP="0003622B"/>
        </w:tc>
        <w:tc>
          <w:tcPr>
            <w:tcW w:w="1457" w:type="dxa"/>
          </w:tcPr>
          <w:p w14:paraId="2A9AF908" w14:textId="4BBDFB3C" w:rsidR="0003622B" w:rsidRPr="00EB7CC5" w:rsidRDefault="0003622B" w:rsidP="0003622B"/>
        </w:tc>
        <w:tc>
          <w:tcPr>
            <w:tcW w:w="1703" w:type="dxa"/>
          </w:tcPr>
          <w:p w14:paraId="16506474" w14:textId="33FB5378" w:rsidR="0003622B" w:rsidRPr="00EB7CC5" w:rsidRDefault="0003622B" w:rsidP="0003622B"/>
        </w:tc>
        <w:tc>
          <w:tcPr>
            <w:tcW w:w="3077" w:type="dxa"/>
          </w:tcPr>
          <w:p w14:paraId="252A60A0" w14:textId="77777777" w:rsidR="0003622B" w:rsidRPr="00EB7CC5" w:rsidRDefault="0003622B" w:rsidP="0003622B"/>
        </w:tc>
      </w:tr>
    </w:tbl>
    <w:p w14:paraId="4B9F6E27" w14:textId="77777777" w:rsidR="0003622B" w:rsidRPr="00EB7CC5" w:rsidRDefault="0003622B" w:rsidP="0003622B"/>
    <w:p w14:paraId="3E51B1F9" w14:textId="77777777" w:rsidR="0003622B" w:rsidRPr="00EB7CC5" w:rsidRDefault="0003622B" w:rsidP="0003622B">
      <w:pPr>
        <w:pStyle w:val="Heading2"/>
      </w:pPr>
      <w:bookmarkStart w:id="1114" w:name="_Toc222153224"/>
      <w:bookmarkStart w:id="1115" w:name="_Toc224793100"/>
      <w:r w:rsidRPr="00EB7CC5">
        <w:t>Outputs</w:t>
      </w:r>
      <w:bookmarkEnd w:id="1114"/>
      <w:bookmarkEnd w:id="1115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03622B" w:rsidRPr="00EB7CC5" w14:paraId="6D1FE50E" w14:textId="77777777" w:rsidTr="0003622B">
        <w:tc>
          <w:tcPr>
            <w:tcW w:w="392" w:type="dxa"/>
            <w:tcBorders>
              <w:bottom w:val="single" w:sz="12" w:space="0" w:color="auto"/>
            </w:tcBorders>
          </w:tcPr>
          <w:p w14:paraId="5F257532" w14:textId="77777777" w:rsidR="0003622B" w:rsidRPr="00EB7CC5" w:rsidRDefault="0003622B" w:rsidP="0003622B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3B0DF3E7" w14:textId="77777777" w:rsidR="0003622B" w:rsidRPr="00EB7CC5" w:rsidRDefault="0003622B" w:rsidP="0003622B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2152BE9C" w14:textId="77777777" w:rsidR="0003622B" w:rsidRPr="00EB7CC5" w:rsidRDefault="0003622B" w:rsidP="0003622B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7E672A67" w14:textId="77777777" w:rsidR="0003622B" w:rsidRPr="00EB7CC5" w:rsidRDefault="0003622B" w:rsidP="0003622B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56D2B969" w14:textId="77777777" w:rsidR="0003622B" w:rsidRPr="00EB7CC5" w:rsidRDefault="0003622B" w:rsidP="0003622B">
            <w:r w:rsidRPr="00EB7CC5">
              <w:t>Comment</w:t>
            </w:r>
          </w:p>
        </w:tc>
      </w:tr>
      <w:tr w:rsidR="0003622B" w:rsidRPr="00EB7CC5" w14:paraId="4E89CF8C" w14:textId="77777777" w:rsidTr="0003622B">
        <w:tc>
          <w:tcPr>
            <w:tcW w:w="392" w:type="dxa"/>
            <w:tcBorders>
              <w:top w:val="single" w:sz="12" w:space="0" w:color="auto"/>
            </w:tcBorders>
          </w:tcPr>
          <w:p w14:paraId="7BA34A36" w14:textId="77777777" w:rsidR="0003622B" w:rsidRPr="00EB7CC5" w:rsidRDefault="0003622B" w:rsidP="0003622B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262EAD6" w14:textId="0DA584E3" w:rsidR="0003622B" w:rsidRPr="00EB7CC5" w:rsidRDefault="0003622B" w:rsidP="0003622B"/>
        </w:tc>
        <w:tc>
          <w:tcPr>
            <w:tcW w:w="1457" w:type="dxa"/>
            <w:tcBorders>
              <w:top w:val="single" w:sz="12" w:space="0" w:color="auto"/>
            </w:tcBorders>
          </w:tcPr>
          <w:p w14:paraId="67D7D8E6" w14:textId="77777777" w:rsidR="0003622B" w:rsidRPr="00EB7CC5" w:rsidRDefault="0003622B" w:rsidP="0003622B"/>
        </w:tc>
        <w:tc>
          <w:tcPr>
            <w:tcW w:w="1703" w:type="dxa"/>
            <w:tcBorders>
              <w:top w:val="single" w:sz="12" w:space="0" w:color="auto"/>
            </w:tcBorders>
          </w:tcPr>
          <w:p w14:paraId="5EA8E27E" w14:textId="21E7A397" w:rsidR="0003622B" w:rsidRPr="00EB7CC5" w:rsidRDefault="0003622B" w:rsidP="0003622B"/>
        </w:tc>
        <w:tc>
          <w:tcPr>
            <w:tcW w:w="3077" w:type="dxa"/>
            <w:tcBorders>
              <w:top w:val="single" w:sz="12" w:space="0" w:color="auto"/>
            </w:tcBorders>
          </w:tcPr>
          <w:p w14:paraId="1005EE0B" w14:textId="77777777" w:rsidR="0003622B" w:rsidRPr="00EB7CC5" w:rsidRDefault="0003622B" w:rsidP="0003622B"/>
        </w:tc>
      </w:tr>
      <w:tr w:rsidR="0003622B" w:rsidRPr="00EB7CC5" w14:paraId="00CC5B38" w14:textId="77777777" w:rsidTr="0003622B">
        <w:tc>
          <w:tcPr>
            <w:tcW w:w="392" w:type="dxa"/>
          </w:tcPr>
          <w:p w14:paraId="17EC0681" w14:textId="77777777" w:rsidR="0003622B" w:rsidRPr="00EB7CC5" w:rsidRDefault="0003622B" w:rsidP="0003622B">
            <w:r w:rsidRPr="00EB7CC5">
              <w:t>2</w:t>
            </w:r>
          </w:p>
        </w:tc>
        <w:tc>
          <w:tcPr>
            <w:tcW w:w="3260" w:type="dxa"/>
          </w:tcPr>
          <w:p w14:paraId="54C231C4" w14:textId="4E7B8CA4" w:rsidR="0003622B" w:rsidRPr="00EB7CC5" w:rsidRDefault="0003622B" w:rsidP="0003622B"/>
        </w:tc>
        <w:tc>
          <w:tcPr>
            <w:tcW w:w="1457" w:type="dxa"/>
          </w:tcPr>
          <w:p w14:paraId="38FC212B" w14:textId="77777777" w:rsidR="0003622B" w:rsidRPr="00EB7CC5" w:rsidRDefault="0003622B" w:rsidP="0003622B"/>
        </w:tc>
        <w:tc>
          <w:tcPr>
            <w:tcW w:w="1703" w:type="dxa"/>
          </w:tcPr>
          <w:p w14:paraId="3B9136DA" w14:textId="74CF5B49" w:rsidR="0003622B" w:rsidRPr="00EB7CC5" w:rsidRDefault="0003622B" w:rsidP="0003622B"/>
        </w:tc>
        <w:tc>
          <w:tcPr>
            <w:tcW w:w="3077" w:type="dxa"/>
          </w:tcPr>
          <w:p w14:paraId="4CF226EE" w14:textId="77777777" w:rsidR="0003622B" w:rsidRPr="00EB7CC5" w:rsidRDefault="0003622B" w:rsidP="0003622B"/>
        </w:tc>
      </w:tr>
    </w:tbl>
    <w:p w14:paraId="3AD43641" w14:textId="77777777" w:rsidR="0003622B" w:rsidRPr="00EB7CC5" w:rsidRDefault="0003622B" w:rsidP="0003622B"/>
    <w:p w14:paraId="7A323D51" w14:textId="77777777" w:rsidR="0003622B" w:rsidRPr="00EB7CC5" w:rsidRDefault="0003622B" w:rsidP="0003622B">
      <w:pPr>
        <w:pStyle w:val="Heading2"/>
      </w:pPr>
      <w:bookmarkStart w:id="1116" w:name="_Toc222153225"/>
      <w:bookmarkStart w:id="1117" w:name="_Toc224793101"/>
      <w:r w:rsidRPr="00EB7CC5">
        <w:t>Definition of functions</w:t>
      </w:r>
      <w:bookmarkEnd w:id="1116"/>
      <w:bookmarkEnd w:id="1117"/>
    </w:p>
    <w:p w14:paraId="746752B2" w14:textId="77777777" w:rsidR="0003622B" w:rsidRDefault="0003622B" w:rsidP="0003622B">
      <w:pPr>
        <w:pStyle w:val="Heading3"/>
        <w:rPr>
          <w:ins w:id="1118" w:author="Borut Del Fabbro" w:date="2013-04-27T21:19:00Z"/>
        </w:rPr>
      </w:pPr>
      <w:r>
        <w:t>initModule</w:t>
      </w:r>
    </w:p>
    <w:p w14:paraId="0821982D" w14:textId="365F9A24" w:rsidR="00A854A5" w:rsidRDefault="00A854A5" w:rsidP="00A854A5">
      <w:pPr>
        <w:pStyle w:val="Heading3"/>
        <w:rPr>
          <w:ins w:id="1119" w:author="Borut Del Fabbro" w:date="2013-04-27T21:21:00Z"/>
          <w:lang w:val="en-US"/>
        </w:rPr>
      </w:pPr>
      <w:ins w:id="1120" w:author="Borut Del Fabbro" w:date="2013-04-27T21:21:00Z">
        <w:r>
          <w:rPr>
            <w:lang w:val="en-US"/>
          </w:rPr>
          <w:t>setDelayConstructionStartFor</w:t>
        </w:r>
        <w:r w:rsidRPr="00A854A5">
          <w:rPr>
            <w:lang w:val="en-US"/>
          </w:rPr>
          <w:t>PermitProcurement</w:t>
        </w:r>
      </w:ins>
    </w:p>
    <w:p w14:paraId="0CA92D79" w14:textId="25C2C160" w:rsidR="00A854A5" w:rsidRDefault="00AC3B1E" w:rsidP="00506669">
      <w:pPr>
        <w:rPr>
          <w:ins w:id="1121" w:author="Borut Del Fabbro" w:date="2013-04-27T21:23:00Z"/>
        </w:rPr>
      </w:pPr>
      <w:ins w:id="1122" w:author="Borut Del Fabbro" w:date="2013-04-27T21:23:00Z">
        <w:r>
          <w:t xml:space="preserve">sets </w:t>
        </w:r>
      </w:ins>
      <w:ins w:id="1123" w:author="Borut Del Fabbro" w:date="2013-04-27T21:21:00Z">
        <w:r w:rsidR="00A854A5">
          <w:t xml:space="preserve">random value of </w:t>
        </w:r>
      </w:ins>
      <w:ins w:id="1124" w:author="Borut Del Fabbro" w:date="2013-04-27T21:23:00Z">
        <w:r>
          <w:t>delay</w:t>
        </w:r>
      </w:ins>
    </w:p>
    <w:p w14:paraId="1455CB28" w14:textId="3D9731D6" w:rsidR="00506669" w:rsidRDefault="00506669" w:rsidP="00506669">
      <w:pPr>
        <w:rPr>
          <w:ins w:id="1125" w:author="Borut Del Fabbro" w:date="2013-04-27T21:24:00Z"/>
        </w:rPr>
      </w:pPr>
      <w:ins w:id="1126" w:author="Borut Del Fabbro" w:date="2013-04-27T21:23:00Z">
        <w:r>
          <w:t>upper a</w:t>
        </w:r>
      </w:ins>
      <w:ins w:id="1127" w:author="Borut Del Fabbro" w:date="2013-04-27T21:24:00Z">
        <w:r>
          <w:t>n</w:t>
        </w:r>
      </w:ins>
      <w:ins w:id="1128" w:author="Borut Del Fabbro" w:date="2013-04-27T21:23:00Z">
        <w:r>
          <w:t>d lower limit are set as user inputs in months</w:t>
        </w:r>
      </w:ins>
    </w:p>
    <w:p w14:paraId="6C5FA818" w14:textId="77777777" w:rsidR="00506669" w:rsidRPr="00506669" w:rsidRDefault="00506669" w:rsidP="00506669">
      <w:pPr>
        <w:rPr>
          <w:ins w:id="1129" w:author="Borut Del Fabbro" w:date="2013-04-27T21:21:00Z"/>
        </w:rPr>
      </w:pPr>
    </w:p>
    <w:p w14:paraId="51FEA607" w14:textId="3833CD81" w:rsidR="00A854A5" w:rsidRDefault="00A854A5" w:rsidP="00506669">
      <w:pPr>
        <w:pStyle w:val="Heading3"/>
        <w:rPr>
          <w:ins w:id="1130" w:author="Borut Del Fabbro" w:date="2013-04-27T21:20:00Z"/>
          <w:lang w:val="en-US"/>
        </w:rPr>
      </w:pPr>
      <w:ins w:id="1131" w:author="Borut Del Fabbro" w:date="2013-04-27T21:20:00Z">
        <w:r>
          <w:rPr>
            <w:lang w:val="en-US"/>
          </w:rPr>
          <w:t>delayConstructionStartFor</w:t>
        </w:r>
        <w:r w:rsidRPr="00A854A5">
          <w:rPr>
            <w:lang w:val="en-US"/>
          </w:rPr>
          <w:t>PermitProcurement</w:t>
        </w:r>
      </w:ins>
    </w:p>
    <w:p w14:paraId="45917D5A" w14:textId="7982D184" w:rsidR="00A854A5" w:rsidRDefault="00A854A5" w:rsidP="00506669">
      <w:pPr>
        <w:rPr>
          <w:ins w:id="1132" w:author="Borut Del Fabbro" w:date="2013-04-27T21:22:00Z"/>
          <w:lang w:val="en-US"/>
        </w:rPr>
      </w:pPr>
      <w:ins w:id="1133" w:author="Borut Del Fabbro" w:date="2013-04-27T21:22:00Z">
        <w:r>
          <w:rPr>
            <w:lang w:val="en-US"/>
          </w:rPr>
          <w:t>parameter: date</w:t>
        </w:r>
      </w:ins>
    </w:p>
    <w:p w14:paraId="6FCC6E8F" w14:textId="703C34DD" w:rsidR="00A854A5" w:rsidRDefault="00A854A5" w:rsidP="00506669">
      <w:pPr>
        <w:rPr>
          <w:ins w:id="1134" w:author="Borut Del Fabbro" w:date="2013-04-27T21:22:00Z"/>
          <w:lang w:val="en-US"/>
        </w:rPr>
      </w:pPr>
      <w:ins w:id="1135" w:author="Borut Del Fabbro" w:date="2013-04-27T21:22:00Z">
        <w:r>
          <w:rPr>
            <w:lang w:val="en-US"/>
          </w:rPr>
          <w:t>gives true if construction should not be started yet</w:t>
        </w:r>
      </w:ins>
    </w:p>
    <w:p w14:paraId="55491875" w14:textId="5169092A" w:rsidR="00A854A5" w:rsidRPr="00A854A5" w:rsidRDefault="00A854A5" w:rsidP="00506669">
      <w:ins w:id="1136" w:author="Borut Del Fabbro" w:date="2013-04-27T21:22:00Z">
        <w:r>
          <w:rPr>
            <w:lang w:val="en-US"/>
          </w:rPr>
          <w:t>false if construction should be started</w:t>
        </w:r>
      </w:ins>
    </w:p>
    <w:p w14:paraId="5E243B7B" w14:textId="77777777" w:rsidR="00624526" w:rsidRPr="00624526" w:rsidRDefault="00624526" w:rsidP="00624526"/>
    <w:p w14:paraId="777D0FB9" w14:textId="0BF52F43" w:rsidR="00EC70F8" w:rsidRPr="00EB7CC5" w:rsidRDefault="00E845D5" w:rsidP="00EC70F8">
      <w:pPr>
        <w:pStyle w:val="Heading1"/>
      </w:pPr>
      <w:bookmarkStart w:id="1137" w:name="_Toc222153226"/>
      <w:bookmarkStart w:id="1138" w:name="_Toc224793102"/>
      <w:r w:rsidRPr="00EB7CC5">
        <w:t>Support mechanism module (S</w:t>
      </w:r>
      <w:r w:rsidR="00FA0444" w:rsidRPr="00EB7CC5">
        <w:t>M</w:t>
      </w:r>
      <w:r w:rsidRPr="00EB7CC5">
        <w:t>)</w:t>
      </w:r>
      <w:bookmarkEnd w:id="1137"/>
      <w:bookmarkEnd w:id="1138"/>
    </w:p>
    <w:p w14:paraId="2719922C" w14:textId="0354D326" w:rsidR="00B82128" w:rsidRPr="00EB7CC5" w:rsidRDefault="006E0FF5" w:rsidP="00B82128">
      <w:pPr>
        <w:pStyle w:val="Heading2"/>
      </w:pPr>
      <w:bookmarkStart w:id="1139" w:name="_Toc222153227"/>
      <w:bookmarkStart w:id="1140" w:name="_Toc224793103"/>
      <w:r w:rsidRPr="00EB7CC5">
        <w:t>Modu</w:t>
      </w:r>
      <w:r w:rsidR="00B82128" w:rsidRPr="00EB7CC5">
        <w:t>l</w:t>
      </w:r>
      <w:r w:rsidRPr="00EB7CC5">
        <w:t>e</w:t>
      </w:r>
      <w:r w:rsidR="00B82128" w:rsidRPr="00EB7CC5">
        <w:t xml:space="preserve"> description</w:t>
      </w:r>
      <w:bookmarkEnd w:id="1139"/>
      <w:bookmarkEnd w:id="1140"/>
    </w:p>
    <w:p w14:paraId="3B9D3BAD" w14:textId="202DC36D" w:rsidR="003F7339" w:rsidRPr="00EB7CC5" w:rsidRDefault="003F7339" w:rsidP="003F7339">
      <w:r w:rsidRPr="00EB7CC5">
        <w:t>Takes care of:</w:t>
      </w:r>
    </w:p>
    <w:p w14:paraId="1A072BF3" w14:textId="5DEB3BA4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 xml:space="preserve">defining the amount of </w:t>
      </w:r>
      <w:r w:rsidR="00D6609F" w:rsidRPr="00EB7CC5">
        <w:t>subsidy</w:t>
      </w:r>
      <w:r w:rsidRPr="00EB7CC5">
        <w:t xml:space="preserve"> for investment</w:t>
      </w:r>
    </w:p>
    <w:p w14:paraId="6254182A" w14:textId="3ECB7036" w:rsidR="003F7339" w:rsidRPr="00EB7CC5" w:rsidRDefault="003F7339" w:rsidP="003F7339">
      <w:pPr>
        <w:pStyle w:val="ListParagraph"/>
        <w:numPr>
          <w:ilvl w:val="0"/>
          <w:numId w:val="4"/>
        </w:numPr>
      </w:pPr>
      <w:r w:rsidRPr="00EB7CC5">
        <w:t>defining the amount of subsidy for production</w:t>
      </w:r>
    </w:p>
    <w:p w14:paraId="0B731780" w14:textId="59592EE3" w:rsidR="000A23C9" w:rsidRPr="00EB7CC5" w:rsidRDefault="000A23C9" w:rsidP="003F7339">
      <w:pPr>
        <w:pStyle w:val="ListParagraph"/>
        <w:numPr>
          <w:ilvl w:val="0"/>
          <w:numId w:val="4"/>
        </w:numPr>
      </w:pPr>
      <w:r w:rsidRPr="00EB7CC5">
        <w:t>definition of tax relief/subsidy</w:t>
      </w:r>
    </w:p>
    <w:p w14:paraId="1DC65F82" w14:textId="77777777" w:rsidR="00A60D41" w:rsidRPr="00EB7CC5" w:rsidRDefault="00A60D41" w:rsidP="00A60D41">
      <w:pPr>
        <w:pStyle w:val="ListParagraph"/>
      </w:pPr>
    </w:p>
    <w:p w14:paraId="18DC1C86" w14:textId="45C06D2B" w:rsidR="003F7339" w:rsidRPr="00EB7CC5" w:rsidRDefault="00B82128" w:rsidP="003F7339">
      <w:pPr>
        <w:pStyle w:val="Heading2"/>
      </w:pPr>
      <w:bookmarkStart w:id="1141" w:name="_Toc222153228"/>
      <w:bookmarkStart w:id="1142" w:name="_Toc224793104"/>
      <w:r w:rsidRPr="00EB7CC5">
        <w:t>Key i</w:t>
      </w:r>
      <w:r w:rsidR="003F7339" w:rsidRPr="00EB7CC5">
        <w:t>nputs</w:t>
      </w:r>
      <w:bookmarkEnd w:id="1141"/>
      <w:bookmarkEnd w:id="114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49BEC00A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F3F0DC8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410087F9" w14:textId="77777777" w:rsidR="003F7339" w:rsidRPr="00EB7CC5" w:rsidRDefault="003F7339" w:rsidP="003F7339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4C6D3EE3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161265BB" w14:textId="77777777" w:rsidR="003F7339" w:rsidRPr="00EB7CC5" w:rsidRDefault="003F7339" w:rsidP="003F7339">
            <w:r w:rsidRPr="00EB7CC5">
              <w:t>Source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AD5738D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7440B7A3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35DA14FA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0A639064" w14:textId="1FCEA8A0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country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28A71071" w14:textId="49D231D6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text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2C2E76CD" w14:textId="5AE978F5" w:rsidR="003F7339" w:rsidRPr="000B58C3" w:rsidRDefault="00B82128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0D904F59" w14:textId="0A371E4F" w:rsidR="003F7339" w:rsidRPr="000B58C3" w:rsidRDefault="00D6609F" w:rsidP="00B82128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used to define the su</w:t>
            </w:r>
            <w:r w:rsidR="00B82128" w:rsidRPr="000B58C3">
              <w:rPr>
                <w:color w:val="D9D9D9" w:themeColor="background1" w:themeShade="D9"/>
              </w:rPr>
              <w:t>bsidy  system</w:t>
            </w:r>
          </w:p>
        </w:tc>
      </w:tr>
      <w:tr w:rsidR="003F7339" w:rsidRPr="00EB7CC5" w14:paraId="086E0561" w14:textId="77777777" w:rsidTr="008A3540">
        <w:tc>
          <w:tcPr>
            <w:tcW w:w="392" w:type="dxa"/>
          </w:tcPr>
          <w:p w14:paraId="71D1CBCB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18841406" w14:textId="0D6329E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amounts of investment</w:t>
            </w:r>
          </w:p>
        </w:tc>
        <w:tc>
          <w:tcPr>
            <w:tcW w:w="1457" w:type="dxa"/>
          </w:tcPr>
          <w:p w14:paraId="1E00E59A" w14:textId="58D26D7B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2374F9FF" w14:textId="1BBEDD54" w:rsidR="003F7339" w:rsidRPr="000B58C3" w:rsidRDefault="00D6609F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59A77630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3851FD3E" w14:textId="77777777" w:rsidTr="008A3540">
        <w:tc>
          <w:tcPr>
            <w:tcW w:w="392" w:type="dxa"/>
          </w:tcPr>
          <w:p w14:paraId="3E5D4EC8" w14:textId="3DE02362" w:rsidR="00D6609F" w:rsidRPr="00EB7CC5" w:rsidRDefault="00D6609F" w:rsidP="00D6609F">
            <w:r w:rsidRPr="00EB7CC5">
              <w:t>3</w:t>
            </w:r>
          </w:p>
        </w:tc>
        <w:tc>
          <w:tcPr>
            <w:tcW w:w="3260" w:type="dxa"/>
          </w:tcPr>
          <w:p w14:paraId="1CA42401" w14:textId="51EDF0A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amount of subsidy per kWh</w:t>
            </w:r>
          </w:p>
        </w:tc>
        <w:tc>
          <w:tcPr>
            <w:tcW w:w="1457" w:type="dxa"/>
          </w:tcPr>
          <w:p w14:paraId="6005E991" w14:textId="30366806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</w:tcPr>
          <w:p w14:paraId="5DDE4A26" w14:textId="324185D9" w:rsidR="00D6609F" w:rsidRPr="000B58C3" w:rsidRDefault="009F7D10" w:rsidP="00D6609F">
            <w:pPr>
              <w:spacing w:after="200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user input</w:t>
            </w:r>
          </w:p>
        </w:tc>
        <w:tc>
          <w:tcPr>
            <w:tcW w:w="2835" w:type="dxa"/>
          </w:tcPr>
          <w:p w14:paraId="33CF71EA" w14:textId="77777777" w:rsidR="00D6609F" w:rsidRPr="000B58C3" w:rsidRDefault="00D6609F" w:rsidP="00D6609F">
            <w:pPr>
              <w:rPr>
                <w:color w:val="D9D9D9" w:themeColor="background1" w:themeShade="D9"/>
              </w:rPr>
            </w:pPr>
          </w:p>
        </w:tc>
      </w:tr>
      <w:tr w:rsidR="00D6609F" w:rsidRPr="00EB7CC5" w14:paraId="1FCB444F" w14:textId="77777777" w:rsidTr="008A3540">
        <w:tc>
          <w:tcPr>
            <w:tcW w:w="392" w:type="dxa"/>
          </w:tcPr>
          <w:p w14:paraId="7ECAC58D" w14:textId="4DC1C668" w:rsidR="00D6609F" w:rsidRPr="00EB7CC5" w:rsidRDefault="004E1A63" w:rsidP="003F7339">
            <w:r w:rsidRPr="00EB7CC5">
              <w:t>4</w:t>
            </w:r>
          </w:p>
        </w:tc>
        <w:tc>
          <w:tcPr>
            <w:tcW w:w="3260" w:type="dxa"/>
          </w:tcPr>
          <w:p w14:paraId="44099D98" w14:textId="16B89D3E" w:rsidR="00D6609F" w:rsidRPr="00EB7CC5" w:rsidRDefault="00D6609F" w:rsidP="003F7339"/>
        </w:tc>
        <w:tc>
          <w:tcPr>
            <w:tcW w:w="1457" w:type="dxa"/>
          </w:tcPr>
          <w:p w14:paraId="3FEFB54C" w14:textId="43750AF8" w:rsidR="00D6609F" w:rsidRPr="00EB7CC5" w:rsidRDefault="00D6609F" w:rsidP="003F7339"/>
        </w:tc>
        <w:tc>
          <w:tcPr>
            <w:tcW w:w="1945" w:type="dxa"/>
          </w:tcPr>
          <w:p w14:paraId="6A0AFFB8" w14:textId="7C32B5D0" w:rsidR="00D6609F" w:rsidRPr="00EB7CC5" w:rsidRDefault="00D6609F" w:rsidP="003F7339"/>
        </w:tc>
        <w:tc>
          <w:tcPr>
            <w:tcW w:w="2835" w:type="dxa"/>
          </w:tcPr>
          <w:p w14:paraId="43013140" w14:textId="77777777" w:rsidR="00D6609F" w:rsidRPr="00EB7CC5" w:rsidRDefault="00D6609F" w:rsidP="003F7339"/>
        </w:tc>
      </w:tr>
    </w:tbl>
    <w:p w14:paraId="7FD109F7" w14:textId="77777777" w:rsidR="003F7339" w:rsidRPr="00EB7CC5" w:rsidRDefault="003F7339" w:rsidP="003F7339"/>
    <w:p w14:paraId="11783D9F" w14:textId="77777777" w:rsidR="003F7339" w:rsidRPr="00EB7CC5" w:rsidRDefault="003F7339" w:rsidP="003F7339">
      <w:pPr>
        <w:pStyle w:val="Heading2"/>
      </w:pPr>
      <w:bookmarkStart w:id="1143" w:name="_Toc222153229"/>
      <w:bookmarkStart w:id="1144" w:name="_Toc224793105"/>
      <w:r w:rsidRPr="00EB7CC5">
        <w:t>Outputs</w:t>
      </w:r>
      <w:bookmarkEnd w:id="1143"/>
      <w:bookmarkEnd w:id="1144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945"/>
        <w:gridCol w:w="2835"/>
      </w:tblGrid>
      <w:tr w:rsidR="003F7339" w:rsidRPr="00EB7CC5" w14:paraId="5AC20043" w14:textId="77777777" w:rsidTr="008A3540">
        <w:tc>
          <w:tcPr>
            <w:tcW w:w="392" w:type="dxa"/>
            <w:tcBorders>
              <w:bottom w:val="single" w:sz="12" w:space="0" w:color="auto"/>
            </w:tcBorders>
          </w:tcPr>
          <w:p w14:paraId="4CE0BE06" w14:textId="77777777" w:rsidR="003F7339" w:rsidRPr="00EB7CC5" w:rsidRDefault="003F7339" w:rsidP="003F7339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4E6CE09" w14:textId="77777777" w:rsidR="003F7339" w:rsidRPr="00EB7CC5" w:rsidRDefault="003F7339" w:rsidP="003F7339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057B11A7" w14:textId="77777777" w:rsidR="003F7339" w:rsidRPr="00EB7CC5" w:rsidRDefault="003F7339" w:rsidP="003F7339">
            <w:r w:rsidRPr="00EB7CC5">
              <w:t>type</w:t>
            </w:r>
          </w:p>
        </w:tc>
        <w:tc>
          <w:tcPr>
            <w:tcW w:w="1945" w:type="dxa"/>
            <w:tcBorders>
              <w:bottom w:val="single" w:sz="12" w:space="0" w:color="auto"/>
            </w:tcBorders>
          </w:tcPr>
          <w:p w14:paraId="5D60FA19" w14:textId="77777777" w:rsidR="003F7339" w:rsidRPr="00EB7CC5" w:rsidRDefault="003F7339" w:rsidP="003F7339">
            <w:r w:rsidRPr="00EB7CC5">
              <w:t>To be used in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6C678764" w14:textId="77777777" w:rsidR="003F7339" w:rsidRPr="00EB7CC5" w:rsidRDefault="003F7339" w:rsidP="003F7339">
            <w:r w:rsidRPr="00EB7CC5">
              <w:t>Comment</w:t>
            </w:r>
          </w:p>
        </w:tc>
      </w:tr>
      <w:tr w:rsidR="003F7339" w:rsidRPr="00EB7CC5" w14:paraId="667BFB5B" w14:textId="77777777" w:rsidTr="008A3540">
        <w:tc>
          <w:tcPr>
            <w:tcW w:w="392" w:type="dxa"/>
            <w:tcBorders>
              <w:top w:val="single" w:sz="12" w:space="0" w:color="auto"/>
            </w:tcBorders>
          </w:tcPr>
          <w:p w14:paraId="5F90EAC5" w14:textId="77777777" w:rsidR="003F7339" w:rsidRPr="00EB7CC5" w:rsidRDefault="003F7339" w:rsidP="003F7339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558B7F00" w14:textId="2AFBE8A6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amount of subsidy</w:t>
            </w:r>
            <w:r w:rsidR="00A6061F" w:rsidRPr="000B58C3">
              <w:rPr>
                <w:color w:val="D9D9D9" w:themeColor="background1" w:themeShade="D9"/>
              </w:rPr>
              <w:t xml:space="preserve"> for </w:t>
            </w:r>
            <w:r w:rsidR="00984661" w:rsidRPr="000B58C3">
              <w:rPr>
                <w:color w:val="D9D9D9" w:themeColor="background1" w:themeShade="D9"/>
              </w:rPr>
              <w:t>investment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6394115E" w14:textId="24F7C6AF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float</w:t>
            </w:r>
          </w:p>
        </w:tc>
        <w:tc>
          <w:tcPr>
            <w:tcW w:w="1945" w:type="dxa"/>
            <w:tcBorders>
              <w:top w:val="single" w:sz="12" w:space="0" w:color="auto"/>
            </w:tcBorders>
          </w:tcPr>
          <w:p w14:paraId="426B3258" w14:textId="508DEC95" w:rsidR="003F7339" w:rsidRPr="000B58C3" w:rsidRDefault="00E845D5" w:rsidP="003F7339">
            <w:pPr>
              <w:spacing w:after="200"/>
              <w:rPr>
                <w:color w:val="D9D9D9" w:themeColor="background1" w:themeShade="D9"/>
              </w:rPr>
            </w:pPr>
            <w:r w:rsidRPr="000B58C3">
              <w:rPr>
                <w:color w:val="D9D9D9" w:themeColor="background1" w:themeShade="D9"/>
              </w:rPr>
              <w:t>economic module</w:t>
            </w:r>
          </w:p>
        </w:tc>
        <w:tc>
          <w:tcPr>
            <w:tcW w:w="2835" w:type="dxa"/>
            <w:tcBorders>
              <w:top w:val="single" w:sz="12" w:space="0" w:color="auto"/>
            </w:tcBorders>
          </w:tcPr>
          <w:p w14:paraId="257722BA" w14:textId="77777777" w:rsidR="003F7339" w:rsidRPr="000B58C3" w:rsidRDefault="003F7339" w:rsidP="003F7339">
            <w:pPr>
              <w:rPr>
                <w:color w:val="D9D9D9" w:themeColor="background1" w:themeShade="D9"/>
              </w:rPr>
            </w:pPr>
          </w:p>
        </w:tc>
      </w:tr>
      <w:tr w:rsidR="003F7339" w:rsidRPr="00EB7CC5" w14:paraId="6A3E4BEB" w14:textId="77777777" w:rsidTr="008A3540">
        <w:tc>
          <w:tcPr>
            <w:tcW w:w="392" w:type="dxa"/>
          </w:tcPr>
          <w:p w14:paraId="3D66BE55" w14:textId="77777777" w:rsidR="003F7339" w:rsidRPr="00EB7CC5" w:rsidRDefault="003F7339" w:rsidP="003F7339">
            <w:r w:rsidRPr="00EB7CC5">
              <w:t>2</w:t>
            </w:r>
          </w:p>
        </w:tc>
        <w:tc>
          <w:tcPr>
            <w:tcW w:w="3260" w:type="dxa"/>
          </w:tcPr>
          <w:p w14:paraId="29A0886A" w14:textId="64A2A449" w:rsidR="003F7339" w:rsidRPr="00EB7CC5" w:rsidRDefault="00984661" w:rsidP="003F7339">
            <w:r w:rsidRPr="00EB7CC5">
              <w:t>amount of subsidy for energy</w:t>
            </w:r>
          </w:p>
        </w:tc>
        <w:tc>
          <w:tcPr>
            <w:tcW w:w="1457" w:type="dxa"/>
          </w:tcPr>
          <w:p w14:paraId="0E9E1391" w14:textId="070E2224" w:rsidR="003F7339" w:rsidRPr="00EB7CC5" w:rsidRDefault="009F7D10" w:rsidP="003F7339">
            <w:r>
              <w:t>float</w:t>
            </w:r>
          </w:p>
        </w:tc>
        <w:tc>
          <w:tcPr>
            <w:tcW w:w="1945" w:type="dxa"/>
          </w:tcPr>
          <w:p w14:paraId="616158F9" w14:textId="77777777" w:rsidR="003F7339" w:rsidRPr="00EB7CC5" w:rsidRDefault="003F7339" w:rsidP="003F7339"/>
        </w:tc>
        <w:tc>
          <w:tcPr>
            <w:tcW w:w="2835" w:type="dxa"/>
          </w:tcPr>
          <w:p w14:paraId="6E9F243E" w14:textId="7EB20BE6" w:rsidR="003F7339" w:rsidRPr="00EB7CC5" w:rsidRDefault="009F7D10" w:rsidP="003F7339">
            <w:r>
              <w:t>for now juts equals to the input – later on should be retrieved from a database based on country</w:t>
            </w:r>
          </w:p>
        </w:tc>
      </w:tr>
    </w:tbl>
    <w:p w14:paraId="72F357B3" w14:textId="77777777" w:rsidR="003F7339" w:rsidRPr="00EB7CC5" w:rsidRDefault="003F7339" w:rsidP="003F7339"/>
    <w:p w14:paraId="7C786C5A" w14:textId="527366C5" w:rsidR="003F7339" w:rsidRPr="00EB7CC5" w:rsidRDefault="00B82128" w:rsidP="003F7339">
      <w:pPr>
        <w:pStyle w:val="Heading2"/>
      </w:pPr>
      <w:bookmarkStart w:id="1145" w:name="_Toc222153230"/>
      <w:bookmarkStart w:id="1146" w:name="_Toc224793106"/>
      <w:r w:rsidRPr="00EB7CC5">
        <w:t>Definition of functions</w:t>
      </w:r>
      <w:bookmarkEnd w:id="1145"/>
      <w:bookmarkEnd w:id="1146"/>
    </w:p>
    <w:p w14:paraId="6353CBD5" w14:textId="77777777" w:rsidR="006F42E0" w:rsidRDefault="006F42E0" w:rsidP="006F42E0">
      <w:pPr>
        <w:pStyle w:val="Heading3"/>
      </w:pPr>
      <w:r>
        <w:t>initModule</w:t>
      </w:r>
    </w:p>
    <w:p w14:paraId="6C6464AE" w14:textId="6F700748" w:rsidR="00F33EDE" w:rsidRPr="00EB7CC5" w:rsidRDefault="00F33EDE" w:rsidP="00F33EDE">
      <w:r w:rsidRPr="00EB7CC5">
        <w:t>sets values for:</w:t>
      </w:r>
    </w:p>
    <w:p w14:paraId="76BAE496" w14:textId="0F7F630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dateStartOfSubsidy</w:t>
      </w:r>
      <w:r w:rsidR="009F7D10">
        <w:t xml:space="preserve"> (set to day 1 of the project)</w:t>
      </w:r>
    </w:p>
    <w:p w14:paraId="07B615D3" w14:textId="2507DB3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dateEndOfSubsidy</w:t>
      </w:r>
      <w:r w:rsidR="009F7D10">
        <w:t xml:space="preserve"> (set to 12 years after start of the project)</w:t>
      </w:r>
    </w:p>
    <w:p w14:paraId="12C49BE6" w14:textId="3972941E" w:rsidR="00F33EDE" w:rsidRPr="00EB7CC5" w:rsidRDefault="00F33EDE" w:rsidP="00934834">
      <w:pPr>
        <w:pStyle w:val="ListParagraph"/>
        <w:numPr>
          <w:ilvl w:val="0"/>
          <w:numId w:val="16"/>
        </w:numPr>
      </w:pPr>
      <w:r w:rsidRPr="00EB7CC5">
        <w:t>susbsidyPerKWh</w:t>
      </w:r>
      <w:r w:rsidR="009F7D10">
        <w:t xml:space="preserve"> (reading from inputs)</w:t>
      </w:r>
    </w:p>
    <w:p w14:paraId="3513784B" w14:textId="77777777" w:rsidR="00934834" w:rsidRPr="00EB7CC5" w:rsidRDefault="00934834" w:rsidP="00F33EDE"/>
    <w:p w14:paraId="13D115B6" w14:textId="6ECE3B32" w:rsidR="00EC70F8" w:rsidRPr="000B58C3" w:rsidRDefault="00B82128" w:rsidP="00B61A2B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subsidyInvestment </w:t>
      </w:r>
    </w:p>
    <w:p w14:paraId="78C1F1EF" w14:textId="0AC3FE87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07531914" w14:textId="4BC21573" w:rsidR="00B61A2B" w:rsidRPr="000B58C3" w:rsidRDefault="00B61A2B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investment type (land, equipment)</w:t>
      </w:r>
    </w:p>
    <w:p w14:paraId="19F5D741" w14:textId="3E02D9AA" w:rsidR="00B61A2B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amount of investment in EUR</w:t>
      </w:r>
    </w:p>
    <w:p w14:paraId="6CDA0823" w14:textId="7053F3A2" w:rsidR="00BC5CA2" w:rsidRPr="000B58C3" w:rsidRDefault="00BC5CA2" w:rsidP="00B61A2B">
      <w:pPr>
        <w:pStyle w:val="ListParagraph"/>
        <w:numPr>
          <w:ilvl w:val="0"/>
          <w:numId w:val="6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 xml:space="preserve">nominal </w:t>
      </w:r>
      <w:r w:rsidR="002725AF" w:rsidRPr="000B58C3">
        <w:rPr>
          <w:color w:val="D9D9D9" w:themeColor="background1" w:themeShade="D9"/>
        </w:rPr>
        <w:t xml:space="preserve">installed </w:t>
      </w:r>
      <w:r w:rsidRPr="000B58C3">
        <w:rPr>
          <w:color w:val="D9D9D9" w:themeColor="background1" w:themeShade="D9"/>
        </w:rPr>
        <w:t>power in kW</w:t>
      </w:r>
    </w:p>
    <w:p w14:paraId="6A81A5D6" w14:textId="38A8F8EB" w:rsidR="00B61A2B" w:rsidRPr="000B58C3" w:rsidRDefault="00B61A2B" w:rsidP="00B61A2B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subsidy</w:t>
      </w:r>
      <w:r w:rsidR="0040367A" w:rsidRPr="000B58C3">
        <w:rPr>
          <w:color w:val="D9D9D9" w:themeColor="background1" w:themeShade="D9"/>
        </w:rPr>
        <w:t xml:space="preserve"> = 0</w:t>
      </w:r>
    </w:p>
    <w:p w14:paraId="4C1834F9" w14:textId="77777777" w:rsidR="00C234A5" w:rsidRPr="00EB7CC5" w:rsidRDefault="00C234A5" w:rsidP="00B61A2B"/>
    <w:p w14:paraId="0D43B909" w14:textId="78CD194C" w:rsidR="00BC5CA2" w:rsidRPr="00EB7CC5" w:rsidRDefault="00BC5CA2" w:rsidP="00BC5CA2">
      <w:pPr>
        <w:pStyle w:val="Heading3"/>
      </w:pPr>
      <w:r w:rsidRPr="00EB7CC5">
        <w:t xml:space="preserve">subsidyProduction </w:t>
      </w:r>
    </w:p>
    <w:p w14:paraId="7A1E4484" w14:textId="6F507D74" w:rsidR="00BC5CA2" w:rsidRPr="00EB7CC5" w:rsidRDefault="00BC5CA2" w:rsidP="00BC5CA2">
      <w:r w:rsidRPr="00EB7CC5">
        <w:t>Input parameters:</w:t>
      </w:r>
      <w:r w:rsidR="00F33EDE" w:rsidRPr="00EB7CC5">
        <w:t xml:space="preserve"> energy, date</w:t>
      </w:r>
    </w:p>
    <w:p w14:paraId="3AD37C9C" w14:textId="00BCE215" w:rsidR="00BC5CA2" w:rsidRPr="00EB7CC5" w:rsidRDefault="00BC5CA2" w:rsidP="00BC5CA2">
      <w:r w:rsidRPr="00EB7CC5">
        <w:t>Output: amount of subsidy</w:t>
      </w:r>
      <w:r w:rsidR="00F33EDE" w:rsidRPr="00EB7CC5">
        <w:t xml:space="preserve"> = if date &lt; dateEndOfSubsidy then energy * subsidy/kWh  else 0.</w:t>
      </w:r>
    </w:p>
    <w:p w14:paraId="410A06CC" w14:textId="6D03514C" w:rsidR="00B61A2B" w:rsidRPr="00EB7CC5" w:rsidRDefault="00B61A2B" w:rsidP="00B61A2B"/>
    <w:p w14:paraId="7790BB78" w14:textId="3884D85B" w:rsidR="00E845D5" w:rsidRPr="000B58C3" w:rsidRDefault="00E845D5" w:rsidP="00E845D5">
      <w:pPr>
        <w:pStyle w:val="Heading3"/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subsidyTax</w:t>
      </w:r>
    </w:p>
    <w:p w14:paraId="0674E9E7" w14:textId="77777777" w:rsidR="00E845D5" w:rsidRPr="000B58C3" w:rsidRDefault="00E845D5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Input parameters:</w:t>
      </w:r>
    </w:p>
    <w:p w14:paraId="2ABBD90B" w14:textId="2F55B0E2" w:rsidR="00E845D5" w:rsidRPr="000B58C3" w:rsidRDefault="00341896" w:rsidP="00E845D5">
      <w:p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Output: amount of tax decrease</w:t>
      </w:r>
      <w:r w:rsidR="00E25370" w:rsidRPr="000B58C3">
        <w:rPr>
          <w:color w:val="D9D9D9" w:themeColor="background1" w:themeShade="D9"/>
        </w:rPr>
        <w:t xml:space="preserve"> = 0</w:t>
      </w:r>
    </w:p>
    <w:p w14:paraId="1C083738" w14:textId="77777777" w:rsidR="00B61A2B" w:rsidRPr="00EB7CC5" w:rsidRDefault="00B61A2B" w:rsidP="00B61A2B"/>
    <w:p w14:paraId="573A9100" w14:textId="48D48911" w:rsidR="00EC70F8" w:rsidRPr="00EB7CC5" w:rsidRDefault="00FA0444" w:rsidP="00EC70F8">
      <w:pPr>
        <w:pStyle w:val="Heading1"/>
      </w:pPr>
      <w:bookmarkStart w:id="1147" w:name="_Toc222153231"/>
      <w:bookmarkStart w:id="1148" w:name="_Toc224793107"/>
      <w:r w:rsidRPr="00EB7CC5">
        <w:t>Risk quantification module (RM</w:t>
      </w:r>
      <w:r w:rsidR="006E0FF5" w:rsidRPr="00EB7CC5">
        <w:t>)</w:t>
      </w:r>
      <w:bookmarkEnd w:id="1147"/>
      <w:bookmarkEnd w:id="1148"/>
    </w:p>
    <w:p w14:paraId="211ADA07" w14:textId="77777777" w:rsidR="006E0FF5" w:rsidRPr="00EB7CC5" w:rsidRDefault="006E0FF5" w:rsidP="006E0FF5">
      <w:pPr>
        <w:pStyle w:val="Heading2"/>
      </w:pPr>
      <w:bookmarkStart w:id="1149" w:name="_Toc222153232"/>
      <w:bookmarkStart w:id="1150" w:name="_Toc224793108"/>
      <w:r w:rsidRPr="00EB7CC5">
        <w:t>Module description</w:t>
      </w:r>
      <w:bookmarkEnd w:id="1149"/>
      <w:bookmarkEnd w:id="1150"/>
    </w:p>
    <w:p w14:paraId="1E2B1337" w14:textId="77777777" w:rsidR="006E0FF5" w:rsidRPr="00EB7CC5" w:rsidRDefault="006E0FF5" w:rsidP="006E0FF5">
      <w:r w:rsidRPr="00EB7CC5">
        <w:t>Takes care of:</w:t>
      </w:r>
    </w:p>
    <w:p w14:paraId="3B1A2FC5" w14:textId="7F4F0E3A" w:rsidR="008E12FB" w:rsidRPr="00EB7CC5" w:rsidRDefault="008E12FB" w:rsidP="008E12FB">
      <w:pPr>
        <w:pStyle w:val="ListParagraph"/>
        <w:numPr>
          <w:ilvl w:val="0"/>
          <w:numId w:val="14"/>
        </w:numPr>
      </w:pPr>
      <w:r w:rsidRPr="00EB7CC5">
        <w:t>calculates the variability of return</w:t>
      </w:r>
    </w:p>
    <w:p w14:paraId="643278BE" w14:textId="7F15195C" w:rsidR="008E12FB" w:rsidRPr="000B58C3" w:rsidRDefault="008E12FB" w:rsidP="008E12FB">
      <w:pPr>
        <w:pStyle w:val="ListParagraph"/>
        <w:numPr>
          <w:ilvl w:val="0"/>
          <w:numId w:val="14"/>
        </w:numPr>
        <w:rPr>
          <w:color w:val="D9D9D9" w:themeColor="background1" w:themeShade="D9"/>
        </w:rPr>
      </w:pPr>
      <w:r w:rsidRPr="000B58C3">
        <w:rPr>
          <w:color w:val="D9D9D9" w:themeColor="background1" w:themeShade="D9"/>
        </w:rPr>
        <w:t>calculates VaR of internal rate of return</w:t>
      </w:r>
    </w:p>
    <w:p w14:paraId="16E1B4EB" w14:textId="4CB3C5CA" w:rsidR="008E12FB" w:rsidRPr="00EB7CC5" w:rsidRDefault="007A7044" w:rsidP="008E12FB">
      <w:pPr>
        <w:pStyle w:val="ListParagraph"/>
        <w:numPr>
          <w:ilvl w:val="0"/>
          <w:numId w:val="14"/>
        </w:numPr>
      </w:pPr>
      <w:r w:rsidRPr="00EB7CC5">
        <w:t>calculates the average rate of return</w:t>
      </w:r>
    </w:p>
    <w:p w14:paraId="758CE232" w14:textId="77777777" w:rsidR="006E0FF5" w:rsidRPr="00EB7CC5" w:rsidRDefault="006E0FF5" w:rsidP="006E0FF5">
      <w:pPr>
        <w:pStyle w:val="Heading2"/>
      </w:pPr>
      <w:bookmarkStart w:id="1151" w:name="_Toc222153233"/>
      <w:bookmarkStart w:id="1152" w:name="_Toc224793109"/>
      <w:r w:rsidRPr="00EB7CC5">
        <w:t>Key inputs</w:t>
      </w:r>
      <w:bookmarkEnd w:id="1151"/>
      <w:bookmarkEnd w:id="1152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47C5CFC0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38CE815D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6545A785" w14:textId="77777777" w:rsidR="006E0FF5" w:rsidRPr="00EB7CC5" w:rsidRDefault="006E0FF5" w:rsidP="00C234A5">
            <w:r w:rsidRPr="00EB7CC5">
              <w:t>Input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3C38983F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6235772F" w14:textId="77777777" w:rsidR="006E0FF5" w:rsidRPr="00EB7CC5" w:rsidRDefault="006E0FF5" w:rsidP="00C234A5">
            <w:r w:rsidRPr="00EB7CC5">
              <w:t>Source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382A3F29" w14:textId="77777777" w:rsidR="006E0FF5" w:rsidRPr="00EB7CC5" w:rsidRDefault="006E0FF5" w:rsidP="00C234A5">
            <w:r w:rsidRPr="00EB7CC5">
              <w:t>Comment</w:t>
            </w:r>
          </w:p>
        </w:tc>
      </w:tr>
      <w:tr w:rsidR="0010013A" w:rsidRPr="00EB7CC5" w14:paraId="28C6AE89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0ABFDA03" w14:textId="77777777" w:rsidR="0010013A" w:rsidRPr="00EB7CC5" w:rsidRDefault="0010013A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7D1B4FB8" w14:textId="2A388927" w:rsidR="0010013A" w:rsidRPr="00EB7CC5" w:rsidRDefault="00122E11" w:rsidP="00C234A5">
            <w:r w:rsidRPr="00EB7CC5">
              <w:t xml:space="preserve">multiple </w:t>
            </w:r>
            <w:r w:rsidR="008B414E" w:rsidRPr="00EB7CC5">
              <w:t xml:space="preserve">series of </w:t>
            </w:r>
            <w:r w:rsidR="0010013A" w:rsidRPr="00EB7CC5">
              <w:t>cash flow</w:t>
            </w:r>
            <w:r w:rsidR="008B414E" w:rsidRPr="00EB7CC5">
              <w:t>s</w:t>
            </w:r>
            <w:r w:rsidR="0010013A" w:rsidRPr="00EB7CC5">
              <w:t xml:space="preserve"> for 30x12 months</w:t>
            </w:r>
            <w:r w:rsidR="00624526">
              <w:t xml:space="preserve"> + returns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1BCE539C" w14:textId="77777777" w:rsidR="0010013A" w:rsidRPr="00EB7CC5" w:rsidRDefault="0010013A" w:rsidP="00C234A5"/>
        </w:tc>
        <w:tc>
          <w:tcPr>
            <w:tcW w:w="1703" w:type="dxa"/>
            <w:tcBorders>
              <w:top w:val="single" w:sz="12" w:space="0" w:color="auto"/>
            </w:tcBorders>
          </w:tcPr>
          <w:p w14:paraId="556A549F" w14:textId="542417DA" w:rsidR="0010013A" w:rsidRPr="00EB7CC5" w:rsidRDefault="0010013A" w:rsidP="00C234A5">
            <w:r w:rsidRPr="00EB7CC5">
              <w:t>EM</w:t>
            </w:r>
          </w:p>
        </w:tc>
        <w:tc>
          <w:tcPr>
            <w:tcW w:w="3077" w:type="dxa"/>
            <w:tcBorders>
              <w:top w:val="single" w:sz="12" w:space="0" w:color="auto"/>
            </w:tcBorders>
          </w:tcPr>
          <w:p w14:paraId="6B3D4681" w14:textId="77777777" w:rsidR="0010013A" w:rsidRPr="00EB7CC5" w:rsidRDefault="0010013A" w:rsidP="00C234A5"/>
        </w:tc>
      </w:tr>
      <w:tr w:rsidR="0010013A" w:rsidRPr="00EB7CC5" w14:paraId="680A7412" w14:textId="77777777" w:rsidTr="00C234A5">
        <w:tc>
          <w:tcPr>
            <w:tcW w:w="392" w:type="dxa"/>
          </w:tcPr>
          <w:p w14:paraId="718A6839" w14:textId="4075F814" w:rsidR="0010013A" w:rsidRPr="00EB7CC5" w:rsidRDefault="0010013A" w:rsidP="00C234A5"/>
        </w:tc>
        <w:tc>
          <w:tcPr>
            <w:tcW w:w="3260" w:type="dxa"/>
          </w:tcPr>
          <w:p w14:paraId="65CD59CD" w14:textId="08025C00" w:rsidR="0010013A" w:rsidRPr="00EB7CC5" w:rsidRDefault="0010013A" w:rsidP="00C234A5"/>
        </w:tc>
        <w:tc>
          <w:tcPr>
            <w:tcW w:w="1457" w:type="dxa"/>
          </w:tcPr>
          <w:p w14:paraId="11FAFA7F" w14:textId="77777777" w:rsidR="0010013A" w:rsidRPr="00EB7CC5" w:rsidRDefault="0010013A" w:rsidP="00C234A5"/>
        </w:tc>
        <w:tc>
          <w:tcPr>
            <w:tcW w:w="1703" w:type="dxa"/>
          </w:tcPr>
          <w:p w14:paraId="646898A0" w14:textId="5D901DD3" w:rsidR="0010013A" w:rsidRPr="00EB7CC5" w:rsidRDefault="0010013A" w:rsidP="00C234A5"/>
        </w:tc>
        <w:tc>
          <w:tcPr>
            <w:tcW w:w="3077" w:type="dxa"/>
          </w:tcPr>
          <w:p w14:paraId="1BB41EB3" w14:textId="77777777" w:rsidR="0010013A" w:rsidRPr="00EB7CC5" w:rsidRDefault="0010013A" w:rsidP="00C234A5"/>
        </w:tc>
      </w:tr>
      <w:tr w:rsidR="0010013A" w:rsidRPr="00EB7CC5" w14:paraId="0DCDE0DA" w14:textId="77777777" w:rsidTr="00C234A5">
        <w:tc>
          <w:tcPr>
            <w:tcW w:w="392" w:type="dxa"/>
          </w:tcPr>
          <w:p w14:paraId="7413B578" w14:textId="77777777" w:rsidR="0010013A" w:rsidRPr="00EB7CC5" w:rsidRDefault="0010013A" w:rsidP="00C234A5"/>
        </w:tc>
        <w:tc>
          <w:tcPr>
            <w:tcW w:w="3260" w:type="dxa"/>
          </w:tcPr>
          <w:p w14:paraId="3325C21E" w14:textId="77777777" w:rsidR="0010013A" w:rsidRPr="00EB7CC5" w:rsidRDefault="0010013A" w:rsidP="00C234A5"/>
        </w:tc>
        <w:tc>
          <w:tcPr>
            <w:tcW w:w="1457" w:type="dxa"/>
          </w:tcPr>
          <w:p w14:paraId="4A94C6C0" w14:textId="77777777" w:rsidR="0010013A" w:rsidRPr="00EB7CC5" w:rsidRDefault="0010013A" w:rsidP="00C234A5"/>
        </w:tc>
        <w:tc>
          <w:tcPr>
            <w:tcW w:w="1703" w:type="dxa"/>
          </w:tcPr>
          <w:p w14:paraId="48998306" w14:textId="77777777" w:rsidR="0010013A" w:rsidRPr="00EB7CC5" w:rsidRDefault="0010013A" w:rsidP="00C234A5"/>
        </w:tc>
        <w:tc>
          <w:tcPr>
            <w:tcW w:w="3077" w:type="dxa"/>
          </w:tcPr>
          <w:p w14:paraId="44445DC3" w14:textId="77777777" w:rsidR="0010013A" w:rsidRPr="00EB7CC5" w:rsidRDefault="0010013A" w:rsidP="00C234A5"/>
        </w:tc>
      </w:tr>
    </w:tbl>
    <w:p w14:paraId="2E37CAF6" w14:textId="77777777" w:rsidR="006E0FF5" w:rsidRPr="00EB7CC5" w:rsidRDefault="006E0FF5" w:rsidP="006E0FF5"/>
    <w:p w14:paraId="2D7208F3" w14:textId="77777777" w:rsidR="006E0FF5" w:rsidRPr="00EB7CC5" w:rsidRDefault="006E0FF5" w:rsidP="006E0FF5">
      <w:pPr>
        <w:pStyle w:val="Heading2"/>
      </w:pPr>
      <w:bookmarkStart w:id="1153" w:name="_Toc222153234"/>
      <w:bookmarkStart w:id="1154" w:name="_Toc224793110"/>
      <w:r w:rsidRPr="00EB7CC5">
        <w:t>Outputs</w:t>
      </w:r>
      <w:bookmarkEnd w:id="1153"/>
      <w:bookmarkEnd w:id="1154"/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2"/>
        <w:gridCol w:w="3260"/>
        <w:gridCol w:w="1457"/>
        <w:gridCol w:w="1703"/>
        <w:gridCol w:w="3077"/>
      </w:tblGrid>
      <w:tr w:rsidR="006E0FF5" w:rsidRPr="00EB7CC5" w14:paraId="5064ACE7" w14:textId="77777777" w:rsidTr="00C234A5">
        <w:tc>
          <w:tcPr>
            <w:tcW w:w="392" w:type="dxa"/>
            <w:tcBorders>
              <w:bottom w:val="single" w:sz="12" w:space="0" w:color="auto"/>
            </w:tcBorders>
          </w:tcPr>
          <w:p w14:paraId="0ACE13FE" w14:textId="77777777" w:rsidR="006E0FF5" w:rsidRPr="00EB7CC5" w:rsidRDefault="006E0FF5" w:rsidP="00C234A5">
            <w:r w:rsidRPr="00EB7CC5">
              <w:t>N</w:t>
            </w: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14:paraId="1EE1B637" w14:textId="77777777" w:rsidR="006E0FF5" w:rsidRPr="00EB7CC5" w:rsidRDefault="006E0FF5" w:rsidP="00C234A5">
            <w:r w:rsidRPr="00EB7CC5">
              <w:t>Output</w:t>
            </w:r>
          </w:p>
        </w:tc>
        <w:tc>
          <w:tcPr>
            <w:tcW w:w="1457" w:type="dxa"/>
            <w:tcBorders>
              <w:bottom w:val="single" w:sz="12" w:space="0" w:color="auto"/>
            </w:tcBorders>
          </w:tcPr>
          <w:p w14:paraId="541825A2" w14:textId="77777777" w:rsidR="006E0FF5" w:rsidRPr="00EB7CC5" w:rsidRDefault="006E0FF5" w:rsidP="00C234A5">
            <w:r w:rsidRPr="00EB7CC5">
              <w:t>type</w:t>
            </w:r>
          </w:p>
        </w:tc>
        <w:tc>
          <w:tcPr>
            <w:tcW w:w="1703" w:type="dxa"/>
            <w:tcBorders>
              <w:bottom w:val="single" w:sz="12" w:space="0" w:color="auto"/>
            </w:tcBorders>
          </w:tcPr>
          <w:p w14:paraId="3D68A6E5" w14:textId="77777777" w:rsidR="006E0FF5" w:rsidRPr="00EB7CC5" w:rsidRDefault="006E0FF5" w:rsidP="00C234A5">
            <w:r w:rsidRPr="00EB7CC5">
              <w:t>To be used in</w:t>
            </w: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72D7805F" w14:textId="77777777" w:rsidR="006E0FF5" w:rsidRPr="00EB7CC5" w:rsidRDefault="006E0FF5" w:rsidP="00C234A5">
            <w:r w:rsidRPr="00EB7CC5">
              <w:t>Comment</w:t>
            </w:r>
          </w:p>
        </w:tc>
      </w:tr>
      <w:tr w:rsidR="006E0FF5" w:rsidRPr="00EB7CC5" w14:paraId="4BF6DC87" w14:textId="77777777" w:rsidTr="00C234A5">
        <w:tc>
          <w:tcPr>
            <w:tcW w:w="392" w:type="dxa"/>
            <w:tcBorders>
              <w:top w:val="single" w:sz="12" w:space="0" w:color="auto"/>
            </w:tcBorders>
          </w:tcPr>
          <w:p w14:paraId="414A0571" w14:textId="77777777" w:rsidR="006E0FF5" w:rsidRPr="00EB7CC5" w:rsidRDefault="006E0FF5" w:rsidP="00C234A5">
            <w:r w:rsidRPr="00EB7CC5">
              <w:t>1</w:t>
            </w:r>
          </w:p>
        </w:tc>
        <w:tc>
          <w:tcPr>
            <w:tcW w:w="3260" w:type="dxa"/>
            <w:tcBorders>
              <w:top w:val="single" w:sz="12" w:space="0" w:color="auto"/>
            </w:tcBorders>
          </w:tcPr>
          <w:p w14:paraId="4FBF8CA0" w14:textId="333FACDE" w:rsidR="006E0FF5" w:rsidRPr="00EB7CC5" w:rsidRDefault="0010013A" w:rsidP="00C234A5">
            <w:r w:rsidRPr="00EB7CC5">
              <w:t>variability of return</w:t>
            </w:r>
          </w:p>
        </w:tc>
        <w:tc>
          <w:tcPr>
            <w:tcW w:w="1457" w:type="dxa"/>
            <w:tcBorders>
              <w:top w:val="single" w:sz="12" w:space="0" w:color="auto"/>
            </w:tcBorders>
          </w:tcPr>
          <w:p w14:paraId="0282C865" w14:textId="625F2D5A" w:rsidR="006E0FF5" w:rsidRPr="00EB7CC5" w:rsidRDefault="00122E11" w:rsidP="00C234A5">
            <w:r w:rsidRPr="00EB7CC5">
              <w:t>histogram - table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6E4E7E3D" w14:textId="77777777" w:rsidR="006E0FF5" w:rsidRPr="00EB7CC5" w:rsidRDefault="006E0FF5" w:rsidP="00C234A5"/>
        </w:tc>
        <w:tc>
          <w:tcPr>
            <w:tcW w:w="3077" w:type="dxa"/>
            <w:tcBorders>
              <w:top w:val="single" w:sz="12" w:space="0" w:color="auto"/>
            </w:tcBorders>
          </w:tcPr>
          <w:p w14:paraId="544DE92A" w14:textId="77777777" w:rsidR="006E0FF5" w:rsidRPr="00EB7CC5" w:rsidRDefault="006E0FF5" w:rsidP="00C234A5"/>
        </w:tc>
      </w:tr>
      <w:tr w:rsidR="008E12FB" w:rsidRPr="00EB7CC5" w14:paraId="73C8D6B3" w14:textId="77777777" w:rsidTr="00C234A5">
        <w:tc>
          <w:tcPr>
            <w:tcW w:w="392" w:type="dxa"/>
          </w:tcPr>
          <w:p w14:paraId="01BA2536" w14:textId="747A7D9F" w:rsidR="008E12FB" w:rsidRPr="00EB7CC5" w:rsidRDefault="00122E11" w:rsidP="00C234A5">
            <w:r w:rsidRPr="00EB7CC5">
              <w:t>2</w:t>
            </w:r>
            <w:r w:rsidR="008E12FB" w:rsidRPr="00EB7CC5">
              <w:t>.</w:t>
            </w:r>
          </w:p>
        </w:tc>
        <w:tc>
          <w:tcPr>
            <w:tcW w:w="3260" w:type="dxa"/>
          </w:tcPr>
          <w:p w14:paraId="5D32405D" w14:textId="27B7B0AC" w:rsidR="008E12FB" w:rsidRPr="00EB7CC5" w:rsidRDefault="007A7044" w:rsidP="00C234A5">
            <w:r w:rsidRPr="00EB7CC5">
              <w:t>average rate of return</w:t>
            </w:r>
          </w:p>
        </w:tc>
        <w:tc>
          <w:tcPr>
            <w:tcW w:w="1457" w:type="dxa"/>
          </w:tcPr>
          <w:p w14:paraId="6BDC0F05" w14:textId="77777777" w:rsidR="008E12FB" w:rsidRPr="00EB7CC5" w:rsidRDefault="008E12FB" w:rsidP="00C234A5"/>
        </w:tc>
        <w:tc>
          <w:tcPr>
            <w:tcW w:w="1703" w:type="dxa"/>
          </w:tcPr>
          <w:p w14:paraId="74391E7C" w14:textId="77777777" w:rsidR="008E12FB" w:rsidRPr="00EB7CC5" w:rsidRDefault="008E12FB" w:rsidP="00C234A5"/>
        </w:tc>
        <w:tc>
          <w:tcPr>
            <w:tcW w:w="3077" w:type="dxa"/>
          </w:tcPr>
          <w:p w14:paraId="4E537BFF" w14:textId="77777777" w:rsidR="008E12FB" w:rsidRPr="00EB7CC5" w:rsidRDefault="008E12FB" w:rsidP="00C234A5"/>
        </w:tc>
      </w:tr>
    </w:tbl>
    <w:p w14:paraId="72BB03AF" w14:textId="77777777" w:rsidR="006E0FF5" w:rsidRPr="00EB7CC5" w:rsidRDefault="006E0FF5" w:rsidP="006E0FF5"/>
    <w:p w14:paraId="0B894AF0" w14:textId="77777777" w:rsidR="006E0FF5" w:rsidRPr="00EB7CC5" w:rsidRDefault="006E0FF5" w:rsidP="006E0FF5">
      <w:pPr>
        <w:pStyle w:val="Heading2"/>
      </w:pPr>
      <w:bookmarkStart w:id="1155" w:name="_Toc222153235"/>
      <w:bookmarkStart w:id="1156" w:name="_Toc224793111"/>
      <w:r w:rsidRPr="00EB7CC5">
        <w:t>Definition of functions</w:t>
      </w:r>
      <w:bookmarkEnd w:id="1155"/>
      <w:bookmarkEnd w:id="1156"/>
    </w:p>
    <w:p w14:paraId="3012407E" w14:textId="77777777" w:rsidR="003C4051" w:rsidRDefault="003C4051" w:rsidP="003C4051">
      <w:pPr>
        <w:pStyle w:val="Heading3"/>
      </w:pPr>
      <w:r>
        <w:t>initModule</w:t>
      </w:r>
    </w:p>
    <w:p w14:paraId="4740F10C" w14:textId="77777777" w:rsidR="003C4051" w:rsidRPr="006F42E0" w:rsidRDefault="003C4051" w:rsidP="003C4051"/>
    <w:p w14:paraId="53215CFA" w14:textId="59CABF61" w:rsidR="00817597" w:rsidRDefault="00817597" w:rsidP="00817597">
      <w:pPr>
        <w:pStyle w:val="Heading3"/>
      </w:pPr>
      <w:r>
        <w:t>output</w:t>
      </w:r>
      <w:r w:rsidR="00E23343">
        <w:t>IRR</w:t>
      </w:r>
      <w:r>
        <w:t>Histogram</w:t>
      </w:r>
    </w:p>
    <w:p w14:paraId="27CC7897" w14:textId="1B1665CE" w:rsidR="00817597" w:rsidRPr="00817597" w:rsidRDefault="00817597" w:rsidP="00817597">
      <w:r>
        <w:t>outputs histogram</w:t>
      </w:r>
      <w:r w:rsidR="00E23343">
        <w:t xml:space="preserve"> of IRR values into a jpg or other format</w:t>
      </w:r>
    </w:p>
    <w:p w14:paraId="72D3DBAD" w14:textId="521CCDDE" w:rsidR="00817597" w:rsidRDefault="00817597" w:rsidP="00817597">
      <w:pPr>
        <w:pStyle w:val="Heading3"/>
      </w:pPr>
      <w:r>
        <w:t>output</w:t>
      </w:r>
      <w:r w:rsidR="00E23343">
        <w:t>IRR</w:t>
      </w:r>
      <w:r>
        <w:t>XYchart</w:t>
      </w:r>
    </w:p>
    <w:p w14:paraId="4CBADCCF" w14:textId="6F9AA770" w:rsidR="00817597" w:rsidRPr="00EB7CC5" w:rsidRDefault="00817597" w:rsidP="00817597">
      <w:r>
        <w:t>outputs XY chart</w:t>
      </w:r>
      <w:r w:rsidR="00E23343">
        <w:t xml:space="preserve"> of  Y = IRR values for each cycle and X = consecutive number of the cycle</w:t>
      </w:r>
    </w:p>
    <w:sectPr w:rsidR="00817597" w:rsidRPr="00EB7CC5" w:rsidSect="00E91595">
      <w:headerReference w:type="default" r:id="rId9"/>
      <w:footerReference w:type="default" r:id="rId10"/>
      <w:pgSz w:w="11901" w:h="16817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4DB9E" w14:textId="77777777" w:rsidR="00F64366" w:rsidRDefault="00F64366" w:rsidP="005D7B27">
      <w:pPr>
        <w:spacing w:after="0"/>
      </w:pPr>
      <w:r>
        <w:separator/>
      </w:r>
    </w:p>
  </w:endnote>
  <w:endnote w:type="continuationSeparator" w:id="0">
    <w:p w14:paraId="45A43259" w14:textId="77777777" w:rsidR="00F64366" w:rsidRDefault="00F64366" w:rsidP="005D7B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A088" w14:textId="023A1CFF" w:rsidR="00F64366" w:rsidRDefault="00F64366">
    <w:pPr>
      <w:pStyle w:val="Footer"/>
    </w:pP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  <w:t xml:space="preserve">Page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</w:instrText>
    </w:r>
    <w:r>
      <w:rPr>
        <w:rFonts w:ascii="Times New Roman" w:hAnsi="Times New Roman"/>
        <w:sz w:val="24"/>
      </w:rPr>
      <w:fldChar w:fldCharType="separate"/>
    </w:r>
    <w:r w:rsidR="00403809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  <w:r>
      <w:rPr>
        <w:rFonts w:ascii="Times New Roman" w:hAnsi="Times New Roman"/>
        <w:sz w:val="24"/>
      </w:rPr>
      <w:t xml:space="preserve"> of </w:t>
    </w: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NUMPAGES </w:instrText>
    </w:r>
    <w:r>
      <w:rPr>
        <w:rFonts w:ascii="Times New Roman" w:hAnsi="Times New Roman"/>
        <w:sz w:val="24"/>
      </w:rPr>
      <w:fldChar w:fldCharType="separate"/>
    </w:r>
    <w:r w:rsidR="00403809">
      <w:rPr>
        <w:rFonts w:ascii="Times New Roman" w:hAnsi="Times New Roman"/>
        <w:noProof/>
        <w:sz w:val="24"/>
      </w:rPr>
      <w:t>1</w:t>
    </w:r>
    <w:r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D8463" w14:textId="77777777" w:rsidR="00F64366" w:rsidRDefault="00F64366" w:rsidP="005D7B27">
      <w:pPr>
        <w:spacing w:after="0"/>
      </w:pPr>
      <w:r>
        <w:separator/>
      </w:r>
    </w:p>
  </w:footnote>
  <w:footnote w:type="continuationSeparator" w:id="0">
    <w:p w14:paraId="541EFD71" w14:textId="77777777" w:rsidR="00F64366" w:rsidRDefault="00F64366" w:rsidP="005D7B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4BFB6" w14:textId="56E8BB9B" w:rsidR="00F64366" w:rsidRDefault="00F64366">
    <w:pPr>
      <w:pStyle w:val="Header"/>
    </w:pPr>
    <w:r>
      <w:t>Ver. 0.3  - basic functionality – just for architecture definition</w:t>
    </w:r>
  </w:p>
  <w:p w14:paraId="52D06C12" w14:textId="77777777" w:rsidR="00F64366" w:rsidRDefault="00F64366" w:rsidP="007B36F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827"/>
    <w:multiLevelType w:val="hybridMultilevel"/>
    <w:tmpl w:val="F43AD8BE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35D88"/>
    <w:multiLevelType w:val="multilevel"/>
    <w:tmpl w:val="9DDC9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D91"/>
    <w:multiLevelType w:val="hybridMultilevel"/>
    <w:tmpl w:val="EE4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82D"/>
    <w:multiLevelType w:val="hybridMultilevel"/>
    <w:tmpl w:val="5AC8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B5AE3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21C86"/>
    <w:multiLevelType w:val="hybridMultilevel"/>
    <w:tmpl w:val="FBA0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F3D6B"/>
    <w:multiLevelType w:val="multilevel"/>
    <w:tmpl w:val="C5304C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7F33318"/>
    <w:multiLevelType w:val="hybridMultilevel"/>
    <w:tmpl w:val="D0DC4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F76FF9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C7E77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A1907"/>
    <w:multiLevelType w:val="hybridMultilevel"/>
    <w:tmpl w:val="B1D8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432969"/>
    <w:multiLevelType w:val="hybridMultilevel"/>
    <w:tmpl w:val="C754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376AB"/>
    <w:multiLevelType w:val="hybridMultilevel"/>
    <w:tmpl w:val="8EFC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A02"/>
    <w:multiLevelType w:val="hybridMultilevel"/>
    <w:tmpl w:val="0280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A7106"/>
    <w:multiLevelType w:val="hybridMultilevel"/>
    <w:tmpl w:val="9DDC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812EDE"/>
    <w:multiLevelType w:val="hybridMultilevel"/>
    <w:tmpl w:val="EEA8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67A22"/>
    <w:multiLevelType w:val="hybridMultilevel"/>
    <w:tmpl w:val="5D70E884"/>
    <w:lvl w:ilvl="0" w:tplc="A4D290A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C7E54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1D1E44"/>
    <w:multiLevelType w:val="multilevel"/>
    <w:tmpl w:val="5AC83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AF533D"/>
    <w:multiLevelType w:val="hybridMultilevel"/>
    <w:tmpl w:val="1FF8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55664"/>
    <w:multiLevelType w:val="multilevel"/>
    <w:tmpl w:val="EEA8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3A79B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8C5C80"/>
    <w:multiLevelType w:val="hybridMultilevel"/>
    <w:tmpl w:val="C5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56ADA"/>
    <w:multiLevelType w:val="multilevel"/>
    <w:tmpl w:val="A176A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6A60F4A"/>
    <w:multiLevelType w:val="hybridMultilevel"/>
    <w:tmpl w:val="67B2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3F184B"/>
    <w:multiLevelType w:val="hybridMultilevel"/>
    <w:tmpl w:val="80BE5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0E5E53"/>
    <w:multiLevelType w:val="hybridMultilevel"/>
    <w:tmpl w:val="B85E5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22"/>
  </w:num>
  <w:num w:numId="8">
    <w:abstractNumId w:val="21"/>
  </w:num>
  <w:num w:numId="9">
    <w:abstractNumId w:val="17"/>
  </w:num>
  <w:num w:numId="10">
    <w:abstractNumId w:val="6"/>
  </w:num>
  <w:num w:numId="11">
    <w:abstractNumId w:val="12"/>
  </w:num>
  <w:num w:numId="12">
    <w:abstractNumId w:val="16"/>
  </w:num>
  <w:num w:numId="13">
    <w:abstractNumId w:val="15"/>
  </w:num>
  <w:num w:numId="14">
    <w:abstractNumId w:val="24"/>
  </w:num>
  <w:num w:numId="15">
    <w:abstractNumId w:val="25"/>
  </w:num>
  <w:num w:numId="16">
    <w:abstractNumId w:val="10"/>
  </w:num>
  <w:num w:numId="17">
    <w:abstractNumId w:val="3"/>
  </w:num>
  <w:num w:numId="18">
    <w:abstractNumId w:val="18"/>
  </w:num>
  <w:num w:numId="19">
    <w:abstractNumId w:val="13"/>
  </w:num>
  <w:num w:numId="20">
    <w:abstractNumId w:val="14"/>
  </w:num>
  <w:num w:numId="21">
    <w:abstractNumId w:val="1"/>
  </w:num>
  <w:num w:numId="22">
    <w:abstractNumId w:val="19"/>
  </w:num>
  <w:num w:numId="23">
    <w:abstractNumId w:val="8"/>
  </w:num>
  <w:num w:numId="24">
    <w:abstractNumId w:val="7"/>
  </w:num>
  <w:num w:numId="25">
    <w:abstractNumId w:val="4"/>
  </w:num>
  <w:num w:numId="26">
    <w:abstractNumId w:val="20"/>
  </w:num>
  <w:num w:numId="27">
    <w:abstractNumId w:val="2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F8"/>
    <w:rsid w:val="000106BA"/>
    <w:rsid w:val="00020FE0"/>
    <w:rsid w:val="0003622B"/>
    <w:rsid w:val="0004196E"/>
    <w:rsid w:val="000735D9"/>
    <w:rsid w:val="00073B9B"/>
    <w:rsid w:val="00073E3F"/>
    <w:rsid w:val="000A028F"/>
    <w:rsid w:val="000A23C9"/>
    <w:rsid w:val="000A5E58"/>
    <w:rsid w:val="000B58C3"/>
    <w:rsid w:val="000F0E92"/>
    <w:rsid w:val="0010013A"/>
    <w:rsid w:val="00102D8C"/>
    <w:rsid w:val="00122E11"/>
    <w:rsid w:val="001246A9"/>
    <w:rsid w:val="001872DF"/>
    <w:rsid w:val="001950CF"/>
    <w:rsid w:val="001C1756"/>
    <w:rsid w:val="001C26FB"/>
    <w:rsid w:val="001C3235"/>
    <w:rsid w:val="001C6B51"/>
    <w:rsid w:val="00201525"/>
    <w:rsid w:val="00225717"/>
    <w:rsid w:val="002722C8"/>
    <w:rsid w:val="002725AF"/>
    <w:rsid w:val="002B2535"/>
    <w:rsid w:val="002F093D"/>
    <w:rsid w:val="00311943"/>
    <w:rsid w:val="003219A5"/>
    <w:rsid w:val="003345A2"/>
    <w:rsid w:val="00341896"/>
    <w:rsid w:val="00352D04"/>
    <w:rsid w:val="003B1247"/>
    <w:rsid w:val="003B7FA9"/>
    <w:rsid w:val="003C2791"/>
    <w:rsid w:val="003C28F3"/>
    <w:rsid w:val="003C4051"/>
    <w:rsid w:val="003E4F73"/>
    <w:rsid w:val="003F7339"/>
    <w:rsid w:val="0040367A"/>
    <w:rsid w:val="00403809"/>
    <w:rsid w:val="00405F14"/>
    <w:rsid w:val="00442792"/>
    <w:rsid w:val="004873E9"/>
    <w:rsid w:val="004B05F6"/>
    <w:rsid w:val="004E1A63"/>
    <w:rsid w:val="004E7918"/>
    <w:rsid w:val="00502B42"/>
    <w:rsid w:val="00506669"/>
    <w:rsid w:val="00554724"/>
    <w:rsid w:val="00557C88"/>
    <w:rsid w:val="00564334"/>
    <w:rsid w:val="00573EBF"/>
    <w:rsid w:val="005B2ABD"/>
    <w:rsid w:val="005D7B27"/>
    <w:rsid w:val="00602A56"/>
    <w:rsid w:val="00624526"/>
    <w:rsid w:val="0067056E"/>
    <w:rsid w:val="006903F6"/>
    <w:rsid w:val="00697F04"/>
    <w:rsid w:val="006B6476"/>
    <w:rsid w:val="006E0FF5"/>
    <w:rsid w:val="006F42E0"/>
    <w:rsid w:val="006F571F"/>
    <w:rsid w:val="00704D82"/>
    <w:rsid w:val="007137C0"/>
    <w:rsid w:val="007164B5"/>
    <w:rsid w:val="00721D78"/>
    <w:rsid w:val="00722CBF"/>
    <w:rsid w:val="00723751"/>
    <w:rsid w:val="00723F94"/>
    <w:rsid w:val="00730FC4"/>
    <w:rsid w:val="007612CC"/>
    <w:rsid w:val="00774D65"/>
    <w:rsid w:val="007769B8"/>
    <w:rsid w:val="007A7044"/>
    <w:rsid w:val="007B36F7"/>
    <w:rsid w:val="007C1609"/>
    <w:rsid w:val="007F2D46"/>
    <w:rsid w:val="007F53CA"/>
    <w:rsid w:val="00817597"/>
    <w:rsid w:val="00883091"/>
    <w:rsid w:val="008A02B1"/>
    <w:rsid w:val="008A31F4"/>
    <w:rsid w:val="008A3540"/>
    <w:rsid w:val="008B414E"/>
    <w:rsid w:val="008C2B7D"/>
    <w:rsid w:val="008E12FB"/>
    <w:rsid w:val="008F48A0"/>
    <w:rsid w:val="009127D9"/>
    <w:rsid w:val="00934834"/>
    <w:rsid w:val="00971AF5"/>
    <w:rsid w:val="00976014"/>
    <w:rsid w:val="00976D94"/>
    <w:rsid w:val="00982B9A"/>
    <w:rsid w:val="00984661"/>
    <w:rsid w:val="0099380B"/>
    <w:rsid w:val="009C3F32"/>
    <w:rsid w:val="009D251E"/>
    <w:rsid w:val="009F5BCE"/>
    <w:rsid w:val="009F7D10"/>
    <w:rsid w:val="00A43570"/>
    <w:rsid w:val="00A6061F"/>
    <w:rsid w:val="00A60D41"/>
    <w:rsid w:val="00A854A5"/>
    <w:rsid w:val="00A90133"/>
    <w:rsid w:val="00AC3B1E"/>
    <w:rsid w:val="00B11D0E"/>
    <w:rsid w:val="00B27657"/>
    <w:rsid w:val="00B27C11"/>
    <w:rsid w:val="00B4477B"/>
    <w:rsid w:val="00B53644"/>
    <w:rsid w:val="00B558EC"/>
    <w:rsid w:val="00B575D0"/>
    <w:rsid w:val="00B61A2B"/>
    <w:rsid w:val="00B64203"/>
    <w:rsid w:val="00B66F13"/>
    <w:rsid w:val="00B761B5"/>
    <w:rsid w:val="00B82128"/>
    <w:rsid w:val="00B8290E"/>
    <w:rsid w:val="00B9294B"/>
    <w:rsid w:val="00BB08C3"/>
    <w:rsid w:val="00BC5CA2"/>
    <w:rsid w:val="00BE3F50"/>
    <w:rsid w:val="00BF06CC"/>
    <w:rsid w:val="00BF487B"/>
    <w:rsid w:val="00C234A5"/>
    <w:rsid w:val="00C259CB"/>
    <w:rsid w:val="00C35E66"/>
    <w:rsid w:val="00C87959"/>
    <w:rsid w:val="00CA4181"/>
    <w:rsid w:val="00CA79E4"/>
    <w:rsid w:val="00D17CDD"/>
    <w:rsid w:val="00D20D26"/>
    <w:rsid w:val="00D26699"/>
    <w:rsid w:val="00D3249D"/>
    <w:rsid w:val="00D60ED4"/>
    <w:rsid w:val="00D6609F"/>
    <w:rsid w:val="00D86297"/>
    <w:rsid w:val="00DD19C7"/>
    <w:rsid w:val="00DD384D"/>
    <w:rsid w:val="00DF04D1"/>
    <w:rsid w:val="00E07B1D"/>
    <w:rsid w:val="00E139E7"/>
    <w:rsid w:val="00E23343"/>
    <w:rsid w:val="00E25370"/>
    <w:rsid w:val="00E4102E"/>
    <w:rsid w:val="00E6186E"/>
    <w:rsid w:val="00E718A2"/>
    <w:rsid w:val="00E845D5"/>
    <w:rsid w:val="00E91595"/>
    <w:rsid w:val="00EB134C"/>
    <w:rsid w:val="00EB479F"/>
    <w:rsid w:val="00EB7CC5"/>
    <w:rsid w:val="00EC70F8"/>
    <w:rsid w:val="00ED4015"/>
    <w:rsid w:val="00EE55E8"/>
    <w:rsid w:val="00F02BD6"/>
    <w:rsid w:val="00F05B2C"/>
    <w:rsid w:val="00F22915"/>
    <w:rsid w:val="00F23880"/>
    <w:rsid w:val="00F311EF"/>
    <w:rsid w:val="00F33EDE"/>
    <w:rsid w:val="00F43D0E"/>
    <w:rsid w:val="00F64366"/>
    <w:rsid w:val="00F72FC8"/>
    <w:rsid w:val="00F81B5B"/>
    <w:rsid w:val="00F92581"/>
    <w:rsid w:val="00FA0444"/>
    <w:rsid w:val="00FA64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2D3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3091"/>
    <w:pPr>
      <w:spacing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091"/>
    <w:rPr>
      <w:rFonts w:ascii="Lucida Grande" w:hAnsi="Lucida Grande" w:cs="Lucida Grande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540"/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CBF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80B"/>
    <w:pPr>
      <w:keepNext/>
      <w:keepLines/>
      <w:numPr>
        <w:ilvl w:val="1"/>
        <w:numId w:val="2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2B"/>
    <w:pPr>
      <w:keepNext/>
      <w:keepLines/>
      <w:numPr>
        <w:ilvl w:val="2"/>
        <w:numId w:val="2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0F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0F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0F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0F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0F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0F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56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6E"/>
    <w:rPr>
      <w:rFonts w:ascii="Lucida Grande" w:hAnsi="Lucida Grande" w:cs="Lucida Grande"/>
      <w:sz w:val="18"/>
      <w:szCs w:val="18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722CB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EC70F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EC7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l-SI"/>
    </w:rPr>
  </w:style>
  <w:style w:type="table" w:styleId="TableGrid">
    <w:name w:val="Table Grid"/>
    <w:basedOn w:val="TableNormal"/>
    <w:uiPriority w:val="59"/>
    <w:rsid w:val="001246A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93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61A2B"/>
    <w:rPr>
      <w:rFonts w:asciiTheme="majorHAnsi" w:eastAsiaTheme="majorEastAsia" w:hAnsiTheme="majorHAnsi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C70F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0F8"/>
    <w:rPr>
      <w:rFonts w:asciiTheme="majorHAnsi" w:eastAsiaTheme="majorEastAsia" w:hAnsiTheme="majorHAnsi" w:cstheme="majorBidi"/>
      <w:color w:val="243F60" w:themeColor="accent1" w:themeShade="7F"/>
      <w:sz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0F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0F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0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F73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7B27"/>
    <w:rPr>
      <w:sz w:val="22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D7B2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7B27"/>
    <w:rPr>
      <w:sz w:val="22"/>
      <w:lang w:val="sl-SI"/>
    </w:rPr>
  </w:style>
  <w:style w:type="paragraph" w:styleId="TOC1">
    <w:name w:val="toc 1"/>
    <w:basedOn w:val="Normal"/>
    <w:next w:val="Normal"/>
    <w:autoRedefine/>
    <w:uiPriority w:val="39"/>
    <w:unhideWhenUsed/>
    <w:rsid w:val="00A43570"/>
    <w:pPr>
      <w:spacing w:before="120" w:after="0"/>
    </w:pPr>
    <w:rPr>
      <w:rFonts w:asciiTheme="majorHAnsi" w:hAnsiTheme="majorHAnsi"/>
      <w:b/>
      <w:color w:val="548DD4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43570"/>
    <w:pPr>
      <w:spacing w:after="0"/>
    </w:pPr>
    <w:rPr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3570"/>
    <w:pPr>
      <w:spacing w:after="0"/>
      <w:ind w:left="220"/>
    </w:pPr>
    <w:rPr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3570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3E4F73"/>
  </w:style>
  <w:style w:type="paragraph" w:styleId="Subtitle">
    <w:name w:val="Subtitle"/>
    <w:aliases w:val="subtitle"/>
    <w:basedOn w:val="Normal"/>
    <w:link w:val="SubtitleChar"/>
    <w:uiPriority w:val="11"/>
    <w:qFormat/>
    <w:rsid w:val="003E4F73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3E4F73"/>
    <w:rPr>
      <w:rFonts w:ascii="Times" w:hAnsi="Times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3E4F7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customStyle="1" w:styleId="formula">
    <w:name w:val="formula"/>
    <w:basedOn w:val="DefaultParagraphFont"/>
    <w:rsid w:val="003E4F73"/>
  </w:style>
  <w:style w:type="character" w:styleId="Hyperlink">
    <w:name w:val="Hyperlink"/>
    <w:basedOn w:val="DefaultParagraphFont"/>
    <w:uiPriority w:val="99"/>
    <w:semiHidden/>
    <w:unhideWhenUsed/>
    <w:rsid w:val="003E4F73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3091"/>
    <w:pPr>
      <w:spacing w:after="0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3091"/>
    <w:rPr>
      <w:rFonts w:ascii="Lucida Grande" w:hAnsi="Lucida Grande" w:cs="Lucida Grand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14</Pages>
  <Words>2067</Words>
  <Characters>11787</Characters>
  <Application>Microsoft Macintosh Word</Application>
  <DocSecurity>0</DocSecurity>
  <Lines>98</Lines>
  <Paragraphs>27</Paragraphs>
  <ScaleCrop>false</ScaleCrop>
  <Company>Thermidor d.o.o.</Company>
  <LinksUpToDate>false</LinksUpToDate>
  <CharactersWithSpaces>13827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Borut Del Fabbro</dc:creator>
  <cp:keywords/>
  <dc:description/>
  <cp:lastModifiedBy>Borut Del Fabbro</cp:lastModifiedBy>
  <cp:revision>74</cp:revision>
  <dcterms:created xsi:type="dcterms:W3CDTF">2012-12-26T11:20:00Z</dcterms:created>
  <dcterms:modified xsi:type="dcterms:W3CDTF">2013-04-28T17:20:00Z</dcterms:modified>
</cp:coreProperties>
</file>